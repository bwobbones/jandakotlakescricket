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3CB" w:rsidRPr="0055444D" w:rsidRDefault="0055444D" w:rsidP="00307522">
      <w:pPr>
        <w:ind w:left="-284" w:right="-188"/>
        <w:jc w:val="center"/>
        <w:rPr>
          <w:rFonts w:ascii="Arial" w:hAnsi="Arial" w:cs="Arial"/>
          <w:b/>
          <w:sz w:val="28"/>
          <w:szCs w:val="28"/>
        </w:rPr>
      </w:pPr>
      <w:r w:rsidRPr="0055444D">
        <w:rPr>
          <w:rFonts w:ascii="Arial" w:hAnsi="Arial" w:cs="Arial"/>
          <w:b/>
          <w:sz w:val="28"/>
          <w:szCs w:val="28"/>
        </w:rPr>
        <w:t>CONSTITUTION</w:t>
      </w:r>
    </w:p>
    <w:p w:rsidR="0055444D" w:rsidRPr="0055444D" w:rsidRDefault="0055444D" w:rsidP="00307522">
      <w:pPr>
        <w:ind w:left="-284" w:right="-188"/>
        <w:jc w:val="center"/>
        <w:rPr>
          <w:rFonts w:ascii="Arial" w:hAnsi="Arial" w:cs="Arial"/>
          <w:b/>
          <w:sz w:val="28"/>
          <w:szCs w:val="28"/>
        </w:rPr>
      </w:pPr>
      <w:bookmarkStart w:id="0" w:name="_GoBack"/>
      <w:bookmarkEnd w:id="0"/>
      <w:r w:rsidRPr="0055444D">
        <w:rPr>
          <w:rFonts w:ascii="Arial" w:hAnsi="Arial" w:cs="Arial"/>
          <w:b/>
          <w:sz w:val="28"/>
          <w:szCs w:val="28"/>
        </w:rPr>
        <w:t>OF</w:t>
      </w:r>
    </w:p>
    <w:p w:rsidR="0055444D" w:rsidRDefault="0055444D" w:rsidP="00307522">
      <w:pPr>
        <w:spacing w:after="0"/>
        <w:ind w:left="-284" w:right="-188"/>
        <w:jc w:val="center"/>
        <w:rPr>
          <w:rFonts w:ascii="Arial" w:hAnsi="Arial" w:cs="Arial"/>
          <w:b/>
          <w:sz w:val="28"/>
          <w:szCs w:val="28"/>
        </w:rPr>
      </w:pPr>
      <w:r w:rsidRPr="0055444D">
        <w:rPr>
          <w:rFonts w:ascii="Arial" w:hAnsi="Arial" w:cs="Arial"/>
          <w:b/>
          <w:sz w:val="28"/>
          <w:szCs w:val="28"/>
        </w:rPr>
        <w:t>JANDAKOT LAKES JUNIOR CRICKET CLUB</w:t>
      </w:r>
    </w:p>
    <w:p w:rsidR="0055444D" w:rsidRDefault="0055444D" w:rsidP="00307522">
      <w:pPr>
        <w:spacing w:after="0"/>
        <w:ind w:left="-284" w:right="-188"/>
        <w:jc w:val="center"/>
        <w:rPr>
          <w:rFonts w:ascii="Arial" w:hAnsi="Arial" w:cs="Arial"/>
          <w:b/>
          <w:sz w:val="28"/>
          <w:szCs w:val="28"/>
        </w:rPr>
      </w:pPr>
    </w:p>
    <w:p w:rsidR="006C0BC7" w:rsidRDefault="00EB300E" w:rsidP="00307522">
      <w:pPr>
        <w:spacing w:after="0"/>
        <w:ind w:left="-284" w:right="-188"/>
        <w:jc w:val="center"/>
        <w:rPr>
          <w:rFonts w:ascii="Arial" w:hAnsi="Arial" w:cs="Arial"/>
          <w:b/>
          <w:sz w:val="28"/>
          <w:szCs w:val="28"/>
        </w:rPr>
      </w:pPr>
      <w:ins w:id="1" w:author="MAYERS Kerry " w:date="2016-03-18T00:19:00Z">
        <w:r w:rsidRPr="00EB300E">
          <w:rPr>
            <w:rFonts w:ascii="Arial" w:hAnsi="Arial" w:cs="Arial"/>
            <w:b/>
            <w:noProof/>
            <w:sz w:val="28"/>
            <w:szCs w:val="28"/>
            <w:lang w:eastAsia="en-AU"/>
          </w:rPr>
          <mc:AlternateContent>
            <mc:Choice Requires="wps">
              <w:drawing>
                <wp:anchor distT="0" distB="0" distL="114300" distR="114300" simplePos="0" relativeHeight="251659264" behindDoc="0" locked="0" layoutInCell="1" allowOverlap="1" wp14:anchorId="22A72FE6" wp14:editId="02E54707">
                  <wp:simplePos x="0" y="0"/>
                  <wp:positionH relativeFrom="column">
                    <wp:posOffset>-2333625</wp:posOffset>
                  </wp:positionH>
                  <wp:positionV relativeFrom="paragraph">
                    <wp:posOffset>16510</wp:posOffset>
                  </wp:positionV>
                  <wp:extent cx="3669030" cy="521970"/>
                  <wp:effectExtent l="0" t="762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69030" cy="521970"/>
                          </a:xfrm>
                          <a:prstGeom prst="rect">
                            <a:avLst/>
                          </a:prstGeom>
                          <a:solidFill>
                            <a:srgbClr val="FFFFFF"/>
                          </a:solidFill>
                          <a:ln w="9525">
                            <a:noFill/>
                            <a:miter lim="800000"/>
                            <a:headEnd/>
                            <a:tailEnd/>
                          </a:ln>
                        </wps:spPr>
                        <wps:txbx>
                          <w:txbxContent>
                            <w:p w:rsidR="00EB300E" w:rsidRPr="00EB300E" w:rsidRDefault="00EB300E">
                              <w:pPr>
                                <w:rPr>
                                  <w:rFonts w:ascii="Arial" w:hAnsi="Arial" w:cs="Arial"/>
                                </w:rPr>
                              </w:pPr>
                              <w:ins w:id="2" w:author="MAYERS Kerry " w:date="2016-03-18T00:19:00Z">
                                <w:r w:rsidRPr="00EB300E">
                                  <w:rPr>
                                    <w:rFonts w:ascii="Arial" w:hAnsi="Arial" w:cs="Arial"/>
                                  </w:rPr>
                                  <w:t>This is the annexure of 8 pages marked “A” referred to in the Form 5 signed by me and dated 18</w:t>
                                </w:r>
                                <w:r w:rsidRPr="00EB300E">
                                  <w:rPr>
                                    <w:rFonts w:ascii="Arial" w:hAnsi="Arial" w:cs="Arial"/>
                                    <w:vertAlign w:val="superscript"/>
                                  </w:rPr>
                                  <w:t>th</w:t>
                                </w:r>
                                <w:r w:rsidRPr="00EB300E">
                                  <w:rPr>
                                    <w:rFonts w:ascii="Arial" w:hAnsi="Arial" w:cs="Arial"/>
                                  </w:rPr>
                                  <w:t xml:space="preserve"> </w:t>
                                </w:r>
                              </w:ins>
                              <w:ins w:id="3" w:author="MAYERS Kerry " w:date="2016-03-18T00:20:00Z">
                                <w:r w:rsidRPr="00EB300E">
                                  <w:rPr>
                                    <w:rFonts w:ascii="Arial" w:hAnsi="Arial" w:cs="Arial"/>
                                  </w:rPr>
                                  <w:t>March 2016.</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75pt;margin-top:1.3pt;width:288.9pt;height:41.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" stroked="f">
                  <v:textbox>
                    <w:txbxContent>
                      <w:p w:rsidR="00EB300E" w:rsidRPr="00EB300E" w:rsidRDefault="00EB300E">
                        <w:pPr>
                          <w:rPr>
                            <w:rFonts w:ascii="Arial" w:hAnsi="Arial" w:cs="Arial"/>
                          </w:rPr>
                        </w:pPr>
                        <w:ins w:id="4" w:author="MAYERS Kerry " w:date="2016-03-18T00:19:00Z">
                          <w:r w:rsidRPr="00EB300E">
                            <w:rPr>
                              <w:rFonts w:ascii="Arial" w:hAnsi="Arial" w:cs="Arial"/>
                            </w:rPr>
                            <w:t>This is the annexure of 8 pages marked “A” referred to in the Form 5 signed by me and dated 18</w:t>
                          </w:r>
                          <w:r w:rsidRPr="00EB300E">
                            <w:rPr>
                              <w:rFonts w:ascii="Arial" w:hAnsi="Arial" w:cs="Arial"/>
                              <w:vertAlign w:val="superscript"/>
                            </w:rPr>
                            <w:t>th</w:t>
                          </w:r>
                          <w:r w:rsidRPr="00EB300E">
                            <w:rPr>
                              <w:rFonts w:ascii="Arial" w:hAnsi="Arial" w:cs="Arial"/>
                            </w:rPr>
                            <w:t xml:space="preserve"> </w:t>
                          </w:r>
                        </w:ins>
                        <w:ins w:id="5" w:author="MAYERS Kerry " w:date="2016-03-18T00:20:00Z">
                          <w:r w:rsidRPr="00EB300E">
                            <w:rPr>
                              <w:rFonts w:ascii="Arial" w:hAnsi="Arial" w:cs="Arial"/>
                            </w:rPr>
                            <w:t>March 2016.</w:t>
                          </w:r>
                        </w:ins>
                      </w:p>
                    </w:txbxContent>
                  </v:textbox>
                </v:shape>
              </w:pict>
            </mc:Fallback>
          </mc:AlternateContent>
        </w:r>
      </w:ins>
    </w:p>
    <w:p w:rsidR="00351417" w:rsidRPr="00351417" w:rsidRDefault="00351417" w:rsidP="00351417">
      <w:pPr>
        <w:numPr>
          <w:ilvl w:val="0"/>
          <w:numId w:val="1"/>
        </w:numPr>
        <w:tabs>
          <w:tab w:val="left" w:pos="142"/>
        </w:tabs>
        <w:spacing w:after="0"/>
        <w:ind w:left="142" w:right="-188" w:hanging="426"/>
        <w:jc w:val="both"/>
        <w:rPr>
          <w:rFonts w:ascii="Arial" w:hAnsi="Arial" w:cs="Arial"/>
          <w:b/>
        </w:rPr>
      </w:pPr>
      <w:r>
        <w:rPr>
          <w:rFonts w:ascii="Arial" w:hAnsi="Arial" w:cs="Arial"/>
          <w:b/>
        </w:rPr>
        <w:t>NAME</w:t>
      </w:r>
    </w:p>
    <w:p w:rsidR="0055444D" w:rsidRPr="006C0BC7" w:rsidRDefault="00351417" w:rsidP="00351417">
      <w:pPr>
        <w:tabs>
          <w:tab w:val="left" w:pos="142"/>
        </w:tabs>
        <w:spacing w:after="0"/>
        <w:ind w:left="142" w:right="-188" w:hanging="426"/>
        <w:jc w:val="both"/>
        <w:rPr>
          <w:rFonts w:ascii="Arial" w:hAnsi="Arial" w:cs="Arial"/>
          <w:b/>
        </w:rPr>
      </w:pPr>
      <w:r>
        <w:rPr>
          <w:rFonts w:ascii="Arial" w:hAnsi="Arial" w:cs="Arial"/>
        </w:rPr>
        <w:tab/>
      </w:r>
      <w:r w:rsidR="00307522" w:rsidRPr="006C0BC7">
        <w:rPr>
          <w:rFonts w:ascii="Arial" w:hAnsi="Arial" w:cs="Arial"/>
        </w:rPr>
        <w:t>The club shall be named JANDAKOT LAKES JUNIOR CRICKET CLUB INCORPORATED and herein after referred to as “JLJCC”, until such time as may otherwise be determined by, or agreed to by a notice of motion at a Special Meeting for such a purpose with a full Quorum present.</w:t>
      </w:r>
    </w:p>
    <w:p w:rsidR="006C0BC7" w:rsidRPr="006C0BC7" w:rsidRDefault="006C0BC7" w:rsidP="00351417">
      <w:pPr>
        <w:tabs>
          <w:tab w:val="left" w:pos="142"/>
        </w:tabs>
        <w:spacing w:after="0"/>
        <w:ind w:left="142" w:right="-188" w:hanging="426"/>
        <w:jc w:val="both"/>
        <w:rPr>
          <w:rFonts w:ascii="Arial" w:hAnsi="Arial" w:cs="Arial"/>
          <w:b/>
        </w:rPr>
      </w:pPr>
    </w:p>
    <w:p w:rsidR="00351417" w:rsidRPr="00351417" w:rsidRDefault="00351417" w:rsidP="00351417">
      <w:pPr>
        <w:numPr>
          <w:ilvl w:val="0"/>
          <w:numId w:val="1"/>
        </w:numPr>
        <w:tabs>
          <w:tab w:val="left" w:pos="142"/>
        </w:tabs>
        <w:spacing w:after="0"/>
        <w:ind w:left="142" w:right="-188" w:hanging="426"/>
        <w:jc w:val="both"/>
        <w:rPr>
          <w:rFonts w:ascii="Arial" w:hAnsi="Arial" w:cs="Arial"/>
          <w:b/>
        </w:rPr>
      </w:pPr>
      <w:r>
        <w:rPr>
          <w:rFonts w:ascii="Arial" w:hAnsi="Arial" w:cs="Arial"/>
          <w:b/>
        </w:rPr>
        <w:t>AFFILIATION</w:t>
      </w:r>
      <w:del w:id="6" w:author="Jayne" w:date="2015-09-14T22:26:00Z">
        <w:r w:rsidR="006C0BC7" w:rsidRPr="006C0BC7" w:rsidDel="00161855">
          <w:rPr>
            <w:rFonts w:ascii="Arial" w:hAnsi="Arial" w:cs="Arial"/>
          </w:rPr>
          <w:tab/>
        </w:r>
      </w:del>
    </w:p>
    <w:p w:rsidR="006C0BC7" w:rsidRDefault="00351417" w:rsidP="000A6E96">
      <w:pPr>
        <w:tabs>
          <w:tab w:val="left" w:pos="142"/>
        </w:tabs>
        <w:spacing w:after="0"/>
        <w:ind w:left="142" w:right="-188"/>
        <w:jc w:val="both"/>
        <w:rPr>
          <w:ins w:id="7" w:author="Jayne" w:date="2015-11-22T21:28:00Z"/>
          <w:rFonts w:ascii="Arial" w:hAnsi="Arial" w:cs="Arial"/>
        </w:rPr>
      </w:pPr>
      <w:del w:id="8" w:author="Jayne" w:date="2015-11-22T21:27:00Z">
        <w:r w:rsidRPr="000A6E96" w:rsidDel="000A6E96">
          <w:rPr>
            <w:rFonts w:ascii="Arial" w:hAnsi="Arial" w:cs="Arial"/>
            <w:b/>
          </w:rPr>
          <w:tab/>
        </w:r>
      </w:del>
      <w:ins w:id="9" w:author="Jayne" w:date="2015-11-22T21:27:00Z">
        <w:r w:rsidR="000A6E96" w:rsidRPr="000A6E96">
          <w:rPr>
            <w:rFonts w:ascii="Arial" w:hAnsi="Arial" w:cs="Arial"/>
            <w:b/>
          </w:rPr>
          <w:t>2.1</w:t>
        </w:r>
        <w:r w:rsidR="000A6E96">
          <w:rPr>
            <w:rFonts w:ascii="Arial" w:hAnsi="Arial" w:cs="Arial"/>
          </w:rPr>
          <w:tab/>
        </w:r>
      </w:ins>
      <w:r w:rsidR="006C0BC7" w:rsidRPr="006C0BC7">
        <w:rPr>
          <w:rFonts w:ascii="Arial" w:hAnsi="Arial" w:cs="Arial"/>
        </w:rPr>
        <w:t>JLJCC shall be affiliated with the controlling Junior Cricket Council.</w:t>
      </w:r>
    </w:p>
    <w:p w:rsidR="000A6E96" w:rsidRPr="000A6E96" w:rsidRDefault="000A6E96" w:rsidP="000A6E96">
      <w:pPr>
        <w:tabs>
          <w:tab w:val="left" w:pos="142"/>
        </w:tabs>
        <w:spacing w:after="0"/>
        <w:ind w:left="142" w:right="-188"/>
        <w:jc w:val="both"/>
        <w:rPr>
          <w:ins w:id="10" w:author="Jayne" w:date="2015-11-22T21:27:00Z"/>
          <w:rFonts w:ascii="Arial" w:hAnsi="Arial" w:cs="Arial"/>
          <w:sz w:val="16"/>
          <w:szCs w:val="16"/>
        </w:rPr>
      </w:pPr>
    </w:p>
    <w:p w:rsidR="000A6E96" w:rsidRPr="000A6E96" w:rsidRDefault="000A6E96" w:rsidP="000A6E96">
      <w:pPr>
        <w:spacing w:after="0"/>
        <w:ind w:left="709" w:right="-188" w:hanging="567"/>
        <w:jc w:val="both"/>
        <w:rPr>
          <w:rFonts w:ascii="Arial" w:hAnsi="Arial" w:cs="Arial"/>
        </w:rPr>
      </w:pPr>
      <w:ins w:id="11" w:author="Jayne" w:date="2015-11-22T21:27:00Z">
        <w:r>
          <w:rPr>
            <w:rFonts w:ascii="Arial" w:hAnsi="Arial" w:cs="Arial"/>
            <w:b/>
          </w:rPr>
          <w:t>2.2</w:t>
        </w:r>
        <w:r>
          <w:rPr>
            <w:rFonts w:ascii="Arial" w:hAnsi="Arial" w:cs="Arial"/>
          </w:rPr>
          <w:tab/>
          <w:t xml:space="preserve">Any </w:t>
        </w:r>
      </w:ins>
      <w:ins w:id="12" w:author="Jayne" w:date="2015-11-22T21:38:00Z">
        <w:r w:rsidR="003015A5">
          <w:rPr>
            <w:rFonts w:ascii="Arial" w:hAnsi="Arial" w:cs="Arial"/>
          </w:rPr>
          <w:t xml:space="preserve">affiliation or </w:t>
        </w:r>
      </w:ins>
      <w:ins w:id="13" w:author="Jayne" w:date="2015-11-22T21:27:00Z">
        <w:r w:rsidR="003015A5">
          <w:rPr>
            <w:rFonts w:ascii="Arial" w:hAnsi="Arial" w:cs="Arial"/>
          </w:rPr>
          <w:t>merger</w:t>
        </w:r>
        <w:r>
          <w:rPr>
            <w:rFonts w:ascii="Arial" w:hAnsi="Arial" w:cs="Arial"/>
          </w:rPr>
          <w:t xml:space="preserve"> with another Junior or Senior Club must be voted on at a </w:t>
        </w:r>
      </w:ins>
      <w:ins w:id="14" w:author="Jayne" w:date="2015-11-22T21:29:00Z">
        <w:r w:rsidR="00037D3D">
          <w:rPr>
            <w:rFonts w:ascii="Arial" w:hAnsi="Arial" w:cs="Arial"/>
          </w:rPr>
          <w:t>S</w:t>
        </w:r>
      </w:ins>
      <w:ins w:id="15" w:author="Jayne" w:date="2015-11-22T21:28:00Z">
        <w:r>
          <w:rPr>
            <w:rFonts w:ascii="Arial" w:hAnsi="Arial" w:cs="Arial"/>
          </w:rPr>
          <w:t>pecial</w:t>
        </w:r>
      </w:ins>
      <w:ins w:id="16" w:author="Jayne" w:date="2015-11-22T21:27:00Z">
        <w:r>
          <w:rPr>
            <w:rFonts w:ascii="Arial" w:hAnsi="Arial" w:cs="Arial"/>
          </w:rPr>
          <w:t xml:space="preserve"> </w:t>
        </w:r>
      </w:ins>
      <w:ins w:id="17" w:author="Jayne" w:date="2015-11-22T21:29:00Z">
        <w:r w:rsidR="00037D3D">
          <w:rPr>
            <w:rFonts w:ascii="Arial" w:hAnsi="Arial" w:cs="Arial"/>
          </w:rPr>
          <w:t>G</w:t>
        </w:r>
      </w:ins>
      <w:ins w:id="18" w:author="Jayne" w:date="2015-11-22T21:28:00Z">
        <w:r w:rsidR="00037D3D">
          <w:rPr>
            <w:rFonts w:ascii="Arial" w:hAnsi="Arial" w:cs="Arial"/>
          </w:rPr>
          <w:t xml:space="preserve">eneral </w:t>
        </w:r>
      </w:ins>
      <w:ins w:id="19" w:author="Jayne" w:date="2015-11-22T21:29:00Z">
        <w:r w:rsidR="00037D3D">
          <w:rPr>
            <w:rFonts w:ascii="Arial" w:hAnsi="Arial" w:cs="Arial"/>
          </w:rPr>
          <w:t>M</w:t>
        </w:r>
      </w:ins>
      <w:ins w:id="20" w:author="Jayne" w:date="2015-11-22T21:28:00Z">
        <w:r>
          <w:rPr>
            <w:rFonts w:ascii="Arial" w:hAnsi="Arial" w:cs="Arial"/>
          </w:rPr>
          <w:t>eeting or an A</w:t>
        </w:r>
      </w:ins>
      <w:ins w:id="21" w:author="Jayne" w:date="2015-11-24T06:34:00Z">
        <w:r w:rsidR="00CD11E1">
          <w:rPr>
            <w:rFonts w:ascii="Arial" w:hAnsi="Arial" w:cs="Arial"/>
          </w:rPr>
          <w:t>nnual General Meeting</w:t>
        </w:r>
      </w:ins>
      <w:ins w:id="22" w:author="Jayne" w:date="2015-11-22T21:28:00Z">
        <w:r>
          <w:rPr>
            <w:rFonts w:ascii="Arial" w:hAnsi="Arial" w:cs="Arial"/>
          </w:rPr>
          <w:t xml:space="preserve"> and receive a 75% </w:t>
        </w:r>
      </w:ins>
      <w:ins w:id="23" w:author="Jayne" w:date="2015-11-22T21:29:00Z">
        <w:r w:rsidR="00037D3D">
          <w:rPr>
            <w:rFonts w:ascii="Arial" w:hAnsi="Arial" w:cs="Arial"/>
          </w:rPr>
          <w:t>supporting</w:t>
        </w:r>
      </w:ins>
      <w:ins w:id="24" w:author="Jayne" w:date="2015-11-22T21:28:00Z">
        <w:r>
          <w:rPr>
            <w:rFonts w:ascii="Arial" w:hAnsi="Arial" w:cs="Arial"/>
          </w:rPr>
          <w:t xml:space="preserve"> vote.</w:t>
        </w:r>
      </w:ins>
    </w:p>
    <w:p w:rsidR="006C0BC7" w:rsidRPr="006C0BC7" w:rsidRDefault="006C0BC7" w:rsidP="00351417">
      <w:pPr>
        <w:tabs>
          <w:tab w:val="left" w:pos="142"/>
        </w:tabs>
        <w:spacing w:after="0"/>
        <w:ind w:left="142" w:right="-188" w:hanging="426"/>
        <w:jc w:val="both"/>
        <w:rPr>
          <w:rFonts w:ascii="Arial" w:hAnsi="Arial" w:cs="Arial"/>
          <w:b/>
        </w:rPr>
      </w:pPr>
    </w:p>
    <w:p w:rsidR="00351417" w:rsidRPr="00351417" w:rsidRDefault="00B74671" w:rsidP="00351417">
      <w:pPr>
        <w:numPr>
          <w:ilvl w:val="0"/>
          <w:numId w:val="1"/>
        </w:numPr>
        <w:tabs>
          <w:tab w:val="left" w:pos="142"/>
        </w:tabs>
        <w:spacing w:after="0"/>
        <w:ind w:left="142" w:right="-188" w:hanging="426"/>
        <w:jc w:val="both"/>
        <w:rPr>
          <w:rFonts w:ascii="Arial" w:hAnsi="Arial" w:cs="Arial"/>
          <w:b/>
        </w:rPr>
      </w:pPr>
      <w:r>
        <w:rPr>
          <w:rFonts w:ascii="Arial" w:hAnsi="Arial" w:cs="Arial"/>
          <w:b/>
        </w:rPr>
        <w:t>COLOURS</w:t>
      </w:r>
      <w:del w:id="25" w:author="Jayne" w:date="2015-09-14T22:26:00Z">
        <w:r w:rsidDel="00161855">
          <w:rPr>
            <w:rFonts w:ascii="Arial" w:hAnsi="Arial" w:cs="Arial"/>
          </w:rPr>
          <w:tab/>
        </w:r>
      </w:del>
    </w:p>
    <w:p w:rsidR="006C0BC7" w:rsidRPr="00B74671" w:rsidRDefault="00351417" w:rsidP="00351417">
      <w:pPr>
        <w:tabs>
          <w:tab w:val="left" w:pos="142"/>
        </w:tabs>
        <w:spacing w:after="0"/>
        <w:ind w:left="-284" w:right="-188"/>
        <w:jc w:val="both"/>
        <w:rPr>
          <w:rFonts w:ascii="Arial" w:hAnsi="Arial" w:cs="Arial"/>
          <w:b/>
        </w:rPr>
      </w:pPr>
      <w:r>
        <w:rPr>
          <w:rFonts w:ascii="Arial" w:hAnsi="Arial" w:cs="Arial"/>
        </w:rPr>
        <w:tab/>
      </w:r>
      <w:r w:rsidR="00B74671">
        <w:rPr>
          <w:rFonts w:ascii="Arial" w:hAnsi="Arial" w:cs="Arial"/>
        </w:rPr>
        <w:t>The official JLJCC colours shall be Royal Blue and Gold.</w:t>
      </w:r>
    </w:p>
    <w:p w:rsidR="00B74671" w:rsidRDefault="00B74671" w:rsidP="00351417">
      <w:pPr>
        <w:pStyle w:val="ListParagraph"/>
        <w:spacing w:after="0" w:line="240" w:lineRule="auto"/>
        <w:ind w:left="142" w:hanging="426"/>
        <w:rPr>
          <w:rFonts w:ascii="Arial" w:hAnsi="Arial" w:cs="Arial"/>
          <w:b/>
        </w:rPr>
      </w:pPr>
    </w:p>
    <w:p w:rsidR="00351417" w:rsidRPr="00351417" w:rsidRDefault="00351417" w:rsidP="00351417">
      <w:pPr>
        <w:numPr>
          <w:ilvl w:val="0"/>
          <w:numId w:val="1"/>
        </w:numPr>
        <w:tabs>
          <w:tab w:val="left" w:pos="142"/>
        </w:tabs>
        <w:spacing w:after="0"/>
        <w:ind w:left="142" w:right="-188" w:hanging="426"/>
        <w:jc w:val="both"/>
        <w:rPr>
          <w:rFonts w:ascii="Arial" w:hAnsi="Arial" w:cs="Arial"/>
          <w:b/>
        </w:rPr>
      </w:pPr>
      <w:r>
        <w:rPr>
          <w:rFonts w:ascii="Arial" w:hAnsi="Arial" w:cs="Arial"/>
          <w:b/>
        </w:rPr>
        <w:t>ADDRESS</w:t>
      </w:r>
      <w:del w:id="26" w:author="Jayne" w:date="2015-09-14T22:26:00Z">
        <w:r w:rsidR="005373B0" w:rsidDel="00161855">
          <w:rPr>
            <w:rFonts w:ascii="Arial" w:hAnsi="Arial" w:cs="Arial"/>
          </w:rPr>
          <w:tab/>
        </w:r>
      </w:del>
    </w:p>
    <w:p w:rsidR="00B74671" w:rsidRPr="005373B0" w:rsidRDefault="00F87810" w:rsidP="00F87810">
      <w:pPr>
        <w:tabs>
          <w:tab w:val="left" w:pos="142"/>
        </w:tabs>
        <w:spacing w:after="0"/>
        <w:ind w:left="142" w:right="-188"/>
        <w:jc w:val="both"/>
        <w:rPr>
          <w:rFonts w:ascii="Arial" w:hAnsi="Arial" w:cs="Arial"/>
          <w:b/>
        </w:rPr>
      </w:pPr>
      <w:r>
        <w:rPr>
          <w:rFonts w:ascii="Arial" w:hAnsi="Arial" w:cs="Arial"/>
        </w:rPr>
        <w:t xml:space="preserve">The </w:t>
      </w:r>
      <w:ins w:id="27" w:author="Jayne" w:date="2015-05-03T16:28:00Z">
        <w:r>
          <w:rPr>
            <w:rFonts w:ascii="Arial" w:hAnsi="Arial" w:cs="Arial"/>
          </w:rPr>
          <w:t xml:space="preserve">mailing </w:t>
        </w:r>
      </w:ins>
      <w:r w:rsidR="005373B0">
        <w:rPr>
          <w:rFonts w:ascii="Arial" w:hAnsi="Arial" w:cs="Arial"/>
        </w:rPr>
        <w:t>address of JLJCC shall</w:t>
      </w:r>
      <w:del w:id="28" w:author="Jayne" w:date="2015-05-03T16:29:00Z">
        <w:r w:rsidR="005373B0" w:rsidDel="00F87810">
          <w:rPr>
            <w:rFonts w:ascii="Arial" w:hAnsi="Arial" w:cs="Arial"/>
          </w:rPr>
          <w:delText xml:space="preserve"> be the private address of the Secretary or Treasurer or as otherwise be agreed to or directed by the Committee</w:delText>
        </w:r>
      </w:del>
      <w:ins w:id="29" w:author="Jayne" w:date="2015-05-03T16:29:00Z">
        <w:r>
          <w:rPr>
            <w:rFonts w:ascii="Arial" w:hAnsi="Arial" w:cs="Arial"/>
          </w:rPr>
          <w:t xml:space="preserve"> PO Box 3618, </w:t>
        </w:r>
        <w:del w:id="30" w:author="MAYERS Kerry " w:date="2016-03-18T00:18:00Z">
          <w:r w:rsidDel="00EB300E">
            <w:rPr>
              <w:rFonts w:ascii="Arial" w:hAnsi="Arial" w:cs="Arial"/>
            </w:rPr>
            <w:delText>Success  WA</w:delText>
          </w:r>
        </w:del>
      </w:ins>
      <w:ins w:id="31" w:author="MAYERS Kerry " w:date="2016-03-18T00:18:00Z">
        <w:r w:rsidR="00EB300E">
          <w:rPr>
            <w:rFonts w:ascii="Arial" w:hAnsi="Arial" w:cs="Arial"/>
          </w:rPr>
          <w:t xml:space="preserve">Success </w:t>
        </w:r>
      </w:ins>
      <w:ins w:id="32" w:author="Jayne" w:date="2015-05-03T16:29:00Z">
        <w:del w:id="33" w:author="MAYERS Kerry " w:date="2016-03-18T00:18:00Z">
          <w:r w:rsidDel="00EB300E">
            <w:rPr>
              <w:rFonts w:ascii="Arial" w:hAnsi="Arial" w:cs="Arial"/>
            </w:rPr>
            <w:delText xml:space="preserve">  6964</w:delText>
          </w:r>
        </w:del>
      </w:ins>
      <w:ins w:id="34" w:author="MAYERS Kerry " w:date="2016-03-18T00:18:00Z">
        <w:r w:rsidR="00EB300E">
          <w:rPr>
            <w:rFonts w:ascii="Arial" w:hAnsi="Arial" w:cs="Arial"/>
          </w:rPr>
          <w:t>WA 6964</w:t>
        </w:r>
      </w:ins>
      <w:r w:rsidR="005373B0">
        <w:rPr>
          <w:rFonts w:ascii="Arial" w:hAnsi="Arial" w:cs="Arial"/>
        </w:rPr>
        <w:t>.</w:t>
      </w:r>
    </w:p>
    <w:p w:rsidR="005373B0" w:rsidRDefault="005373B0" w:rsidP="00351417">
      <w:pPr>
        <w:pStyle w:val="ListParagraph"/>
        <w:spacing w:after="0" w:line="240" w:lineRule="auto"/>
        <w:ind w:left="142" w:hanging="426"/>
        <w:rPr>
          <w:rFonts w:ascii="Arial" w:hAnsi="Arial" w:cs="Arial"/>
          <w:b/>
        </w:rPr>
      </w:pPr>
    </w:p>
    <w:p w:rsidR="00351417" w:rsidRPr="00351417" w:rsidRDefault="00351417" w:rsidP="00351417">
      <w:pPr>
        <w:numPr>
          <w:ilvl w:val="0"/>
          <w:numId w:val="1"/>
        </w:numPr>
        <w:tabs>
          <w:tab w:val="left" w:pos="142"/>
          <w:tab w:val="left" w:pos="2127"/>
        </w:tabs>
        <w:spacing w:after="0"/>
        <w:ind w:left="142" w:right="-188" w:hanging="426"/>
        <w:jc w:val="both"/>
        <w:rPr>
          <w:rFonts w:ascii="Arial" w:hAnsi="Arial" w:cs="Arial"/>
          <w:b/>
        </w:rPr>
      </w:pPr>
      <w:r>
        <w:rPr>
          <w:rFonts w:ascii="Arial" w:hAnsi="Arial" w:cs="Arial"/>
          <w:b/>
        </w:rPr>
        <w:t>OBJECTS</w:t>
      </w:r>
      <w:del w:id="35" w:author="Jayne" w:date="2015-09-14T22:26:00Z">
        <w:r w:rsidR="005373B0" w:rsidDel="00161855">
          <w:rPr>
            <w:rFonts w:ascii="Arial" w:hAnsi="Arial" w:cs="Arial"/>
          </w:rPr>
          <w:tab/>
        </w:r>
      </w:del>
    </w:p>
    <w:p w:rsidR="005373B0" w:rsidRPr="00161855" w:rsidDel="00161855" w:rsidRDefault="005373B0" w:rsidP="00161855">
      <w:pPr>
        <w:pStyle w:val="ListParagraph"/>
        <w:numPr>
          <w:ilvl w:val="1"/>
          <w:numId w:val="3"/>
        </w:numPr>
        <w:tabs>
          <w:tab w:val="left" w:pos="709"/>
          <w:tab w:val="left" w:pos="2127"/>
        </w:tabs>
        <w:spacing w:after="0"/>
        <w:ind w:left="709" w:right="-188" w:hanging="567"/>
        <w:jc w:val="both"/>
        <w:rPr>
          <w:del w:id="36" w:author="Jayne" w:date="2015-09-14T22:25:00Z"/>
          <w:rFonts w:ascii="Arial" w:hAnsi="Arial" w:cs="Arial"/>
          <w:b/>
        </w:rPr>
      </w:pPr>
      <w:del w:id="37" w:author="Jayne" w:date="2015-09-14T22:25:00Z">
        <w:r w:rsidRPr="00161855" w:rsidDel="00161855">
          <w:rPr>
            <w:rFonts w:ascii="Arial" w:hAnsi="Arial" w:cs="Arial"/>
          </w:rPr>
          <w:delText>5.1</w:delText>
        </w:r>
        <w:r w:rsidRPr="00161855" w:rsidDel="00161855">
          <w:rPr>
            <w:rFonts w:ascii="Arial" w:hAnsi="Arial" w:cs="Arial"/>
          </w:rPr>
          <w:tab/>
        </w:r>
      </w:del>
      <w:r w:rsidRPr="00161855">
        <w:rPr>
          <w:rFonts w:ascii="Arial" w:hAnsi="Arial" w:cs="Arial"/>
        </w:rPr>
        <w:t>To provide an opportunity for juniors to play community cricket.</w:t>
      </w:r>
    </w:p>
    <w:p w:rsidR="00161855" w:rsidRPr="00161855" w:rsidRDefault="00161855" w:rsidP="00161855">
      <w:pPr>
        <w:pStyle w:val="ListParagraph"/>
        <w:numPr>
          <w:ilvl w:val="1"/>
          <w:numId w:val="3"/>
        </w:numPr>
        <w:tabs>
          <w:tab w:val="left" w:pos="709"/>
          <w:tab w:val="left" w:pos="2127"/>
        </w:tabs>
        <w:spacing w:after="0"/>
        <w:ind w:left="709" w:right="-188" w:hanging="567"/>
        <w:jc w:val="both"/>
        <w:rPr>
          <w:ins w:id="38" w:author="Jayne" w:date="2015-09-14T22:25:00Z"/>
          <w:rFonts w:ascii="Arial" w:hAnsi="Arial" w:cs="Arial"/>
          <w:b/>
        </w:rPr>
      </w:pPr>
    </w:p>
    <w:p w:rsidR="00161855" w:rsidRDefault="005373B0" w:rsidP="00161855">
      <w:pPr>
        <w:pStyle w:val="ListParagraph"/>
        <w:numPr>
          <w:ilvl w:val="1"/>
          <w:numId w:val="3"/>
        </w:numPr>
        <w:tabs>
          <w:tab w:val="left" w:pos="709"/>
          <w:tab w:val="left" w:pos="2127"/>
        </w:tabs>
        <w:spacing w:after="0"/>
        <w:ind w:left="709" w:right="-188" w:hanging="567"/>
        <w:jc w:val="both"/>
        <w:rPr>
          <w:ins w:id="39" w:author="Jayne" w:date="2015-09-14T22:25:00Z"/>
          <w:rFonts w:ascii="Arial" w:hAnsi="Arial" w:cs="Arial"/>
        </w:rPr>
      </w:pPr>
      <w:r w:rsidRPr="00161855">
        <w:rPr>
          <w:rFonts w:ascii="Arial" w:hAnsi="Arial" w:cs="Arial"/>
        </w:rPr>
        <w:t>To encourage</w:t>
      </w:r>
      <w:del w:id="40" w:author="Jayne" w:date="2015-05-03T17:03:00Z">
        <w:r w:rsidRPr="00161855" w:rsidDel="001B3CBF">
          <w:rPr>
            <w:rFonts w:ascii="Arial" w:hAnsi="Arial" w:cs="Arial"/>
          </w:rPr>
          <w:delText>,</w:delText>
        </w:r>
      </w:del>
      <w:ins w:id="41" w:author="Jayne" w:date="2015-05-03T17:03:00Z">
        <w:r w:rsidR="001B3CBF" w:rsidRPr="00161855">
          <w:rPr>
            <w:rFonts w:ascii="Arial" w:hAnsi="Arial" w:cs="Arial"/>
          </w:rPr>
          <w:t xml:space="preserve"> and</w:t>
        </w:r>
      </w:ins>
      <w:r w:rsidRPr="00161855">
        <w:rPr>
          <w:rFonts w:ascii="Arial" w:hAnsi="Arial" w:cs="Arial"/>
        </w:rPr>
        <w:t xml:space="preserve"> teach </w:t>
      </w:r>
      <w:ins w:id="42" w:author="Jayne" w:date="2015-05-03T17:03:00Z">
        <w:r w:rsidR="001B3CBF" w:rsidRPr="00161855">
          <w:rPr>
            <w:rFonts w:ascii="Arial" w:hAnsi="Arial" w:cs="Arial"/>
          </w:rPr>
          <w:t>players to develop their skills through the season.</w:t>
        </w:r>
      </w:ins>
      <w:ins w:id="43" w:author="Jayne" w:date="2015-05-03T17:04:00Z">
        <w:r w:rsidR="001B3CBF" w:rsidRPr="00161855" w:rsidDel="001B3CBF">
          <w:rPr>
            <w:rFonts w:ascii="Arial" w:hAnsi="Arial" w:cs="Arial"/>
          </w:rPr>
          <w:t xml:space="preserve"> </w:t>
        </w:r>
      </w:ins>
    </w:p>
    <w:p w:rsidR="005373B0" w:rsidRPr="00161855" w:rsidDel="001B3CBF" w:rsidRDefault="005373B0" w:rsidP="00161855">
      <w:pPr>
        <w:pStyle w:val="ListParagraph"/>
        <w:numPr>
          <w:ilvl w:val="1"/>
          <w:numId w:val="3"/>
        </w:numPr>
        <w:tabs>
          <w:tab w:val="left" w:pos="709"/>
          <w:tab w:val="left" w:pos="2127"/>
        </w:tabs>
        <w:spacing w:after="0"/>
        <w:ind w:left="709" w:right="-188" w:hanging="567"/>
        <w:jc w:val="both"/>
        <w:rPr>
          <w:del w:id="44" w:author="Jayne" w:date="2015-05-03T17:04:00Z"/>
          <w:rFonts w:ascii="Arial" w:hAnsi="Arial" w:cs="Arial"/>
        </w:rPr>
      </w:pPr>
      <w:del w:id="45" w:author="Jayne" w:date="2015-05-03T17:04:00Z">
        <w:r w:rsidRPr="00161855" w:rsidDel="001B3CBF">
          <w:rPr>
            <w:rFonts w:ascii="Arial" w:hAnsi="Arial" w:cs="Arial"/>
          </w:rPr>
          <w:delText xml:space="preserve">and improve the standard of cricket in the </w:delText>
        </w:r>
      </w:del>
      <w:del w:id="46" w:author="Jayne" w:date="2015-05-03T16:30:00Z">
        <w:r w:rsidRPr="00161855" w:rsidDel="00996665">
          <w:rPr>
            <w:rFonts w:ascii="Arial" w:hAnsi="Arial" w:cs="Arial"/>
          </w:rPr>
          <w:delText>c</w:delText>
        </w:r>
      </w:del>
      <w:del w:id="47" w:author="Jayne" w:date="2015-05-03T17:04:00Z">
        <w:r w:rsidRPr="00161855" w:rsidDel="001B3CBF">
          <w:rPr>
            <w:rFonts w:ascii="Arial" w:hAnsi="Arial" w:cs="Arial"/>
          </w:rPr>
          <w:delText>lub’s district.</w:delText>
        </w:r>
      </w:del>
    </w:p>
    <w:p w:rsidR="005373B0" w:rsidRPr="00161855" w:rsidRDefault="005373B0" w:rsidP="00161855">
      <w:pPr>
        <w:pStyle w:val="ListParagraph"/>
        <w:numPr>
          <w:ilvl w:val="1"/>
          <w:numId w:val="3"/>
        </w:numPr>
        <w:tabs>
          <w:tab w:val="left" w:pos="709"/>
          <w:tab w:val="left" w:pos="2127"/>
        </w:tabs>
        <w:spacing w:after="0"/>
        <w:ind w:left="709" w:right="-188" w:hanging="567"/>
        <w:jc w:val="both"/>
        <w:rPr>
          <w:rFonts w:ascii="Arial" w:hAnsi="Arial" w:cs="Arial"/>
        </w:rPr>
      </w:pPr>
      <w:r w:rsidRPr="00161855">
        <w:rPr>
          <w:rFonts w:ascii="Arial" w:hAnsi="Arial" w:cs="Arial"/>
        </w:rPr>
        <w:t xml:space="preserve">To </w:t>
      </w:r>
      <w:del w:id="48" w:author="Jayne" w:date="2015-05-03T17:04:00Z">
        <w:r w:rsidRPr="00161855" w:rsidDel="001B3CBF">
          <w:rPr>
            <w:rFonts w:ascii="Arial" w:hAnsi="Arial" w:cs="Arial"/>
          </w:rPr>
          <w:delText>foster</w:delText>
        </w:r>
      </w:del>
      <w:ins w:id="49" w:author="Jayne" w:date="2015-05-03T17:04:00Z">
        <w:r w:rsidR="001B3CBF" w:rsidRPr="00161855">
          <w:rPr>
            <w:rFonts w:ascii="Arial" w:hAnsi="Arial" w:cs="Arial"/>
          </w:rPr>
          <w:t>promote</w:t>
        </w:r>
      </w:ins>
      <w:ins w:id="50" w:author="MAYERS Kerry [Sp Ed Needs - Sensory Service]" w:date="2015-09-14T01:05:00Z">
        <w:r w:rsidR="00070A5D" w:rsidRPr="00161855">
          <w:rPr>
            <w:rFonts w:ascii="Arial" w:hAnsi="Arial" w:cs="Arial"/>
          </w:rPr>
          <w:t xml:space="preserve"> </w:t>
        </w:r>
      </w:ins>
      <w:del w:id="51" w:author="Jayne" w:date="2015-05-03T17:04:00Z">
        <w:r w:rsidRPr="00161855" w:rsidDel="001B3CBF">
          <w:rPr>
            <w:rFonts w:ascii="Arial" w:hAnsi="Arial" w:cs="Arial"/>
          </w:rPr>
          <w:delText xml:space="preserve"> </w:delText>
        </w:r>
      </w:del>
      <w:r w:rsidRPr="00161855">
        <w:rPr>
          <w:rFonts w:ascii="Arial" w:hAnsi="Arial" w:cs="Arial"/>
        </w:rPr>
        <w:t>social relations with JLJCC</w:t>
      </w:r>
      <w:ins w:id="52" w:author="Jayne" w:date="2015-05-03T17:04:00Z">
        <w:r w:rsidR="001B3CBF" w:rsidRPr="00161855">
          <w:rPr>
            <w:rFonts w:ascii="Arial" w:hAnsi="Arial" w:cs="Arial"/>
          </w:rPr>
          <w:t>, coaches</w:t>
        </w:r>
      </w:ins>
      <w:r w:rsidRPr="00161855">
        <w:rPr>
          <w:rFonts w:ascii="Arial" w:hAnsi="Arial" w:cs="Arial"/>
        </w:rPr>
        <w:t xml:space="preserve"> and all parents</w:t>
      </w:r>
      <w:ins w:id="53" w:author="Jayne" w:date="2015-05-03T17:05:00Z">
        <w:r w:rsidR="001B3CBF" w:rsidRPr="00161855">
          <w:rPr>
            <w:rFonts w:ascii="Arial" w:hAnsi="Arial" w:cs="Arial"/>
          </w:rPr>
          <w:t>/guardians</w:t>
        </w:r>
      </w:ins>
      <w:r w:rsidRPr="00161855">
        <w:rPr>
          <w:rFonts w:ascii="Arial" w:hAnsi="Arial" w:cs="Arial"/>
        </w:rPr>
        <w:t xml:space="preserve"> of </w:t>
      </w:r>
      <w:del w:id="54" w:author="Jayne" w:date="2015-05-03T17:05:00Z">
        <w:r w:rsidRPr="00161855" w:rsidDel="001B3CBF">
          <w:rPr>
            <w:rFonts w:ascii="Arial" w:hAnsi="Arial" w:cs="Arial"/>
          </w:rPr>
          <w:delText xml:space="preserve">juniors </w:delText>
        </w:r>
      </w:del>
      <w:r w:rsidRPr="00161855">
        <w:rPr>
          <w:rFonts w:ascii="Arial" w:hAnsi="Arial" w:cs="Arial"/>
        </w:rPr>
        <w:t xml:space="preserve">registered </w:t>
      </w:r>
      <w:ins w:id="55" w:author="Jayne" w:date="2015-05-03T17:05:00Z">
        <w:r w:rsidR="001B3CBF" w:rsidRPr="00161855">
          <w:rPr>
            <w:rFonts w:ascii="Arial" w:hAnsi="Arial" w:cs="Arial"/>
          </w:rPr>
          <w:t>junior players.</w:t>
        </w:r>
      </w:ins>
      <w:del w:id="56" w:author="Jayne" w:date="2015-05-03T17:05:00Z">
        <w:r w:rsidRPr="00161855" w:rsidDel="001B3CBF">
          <w:rPr>
            <w:rFonts w:ascii="Arial" w:hAnsi="Arial" w:cs="Arial"/>
          </w:rPr>
          <w:delText>with the club.</w:delText>
        </w:r>
      </w:del>
    </w:p>
    <w:p w:rsidR="005373B0" w:rsidRDefault="005373B0" w:rsidP="001B3CBF">
      <w:pPr>
        <w:numPr>
          <w:ilvl w:val="1"/>
          <w:numId w:val="2"/>
        </w:numPr>
        <w:tabs>
          <w:tab w:val="left" w:pos="709"/>
          <w:tab w:val="left" w:pos="2127"/>
        </w:tabs>
        <w:spacing w:after="0"/>
        <w:ind w:left="709" w:right="-188" w:hanging="567"/>
        <w:jc w:val="both"/>
        <w:rPr>
          <w:rFonts w:ascii="Arial" w:hAnsi="Arial" w:cs="Arial"/>
        </w:rPr>
      </w:pPr>
      <w:r>
        <w:rPr>
          <w:rFonts w:ascii="Arial" w:hAnsi="Arial" w:cs="Arial"/>
        </w:rPr>
        <w:t>To promote the princip</w:t>
      </w:r>
      <w:del w:id="57" w:author="Jayne" w:date="2015-05-03T16:31:00Z">
        <w:r w:rsidDel="00996665">
          <w:rPr>
            <w:rFonts w:ascii="Arial" w:hAnsi="Arial" w:cs="Arial"/>
          </w:rPr>
          <w:delText>als</w:delText>
        </w:r>
      </w:del>
      <w:ins w:id="58" w:author="Jayne" w:date="2015-05-03T16:31:00Z">
        <w:r w:rsidR="00996665">
          <w:rPr>
            <w:rFonts w:ascii="Arial" w:hAnsi="Arial" w:cs="Arial"/>
          </w:rPr>
          <w:t>les</w:t>
        </w:r>
      </w:ins>
      <w:r>
        <w:rPr>
          <w:rFonts w:ascii="Arial" w:hAnsi="Arial" w:cs="Arial"/>
        </w:rPr>
        <w:t xml:space="preserve"> of the South West Metropolitan Junior Cricket Council.</w:t>
      </w:r>
    </w:p>
    <w:p w:rsidR="00FF1808" w:rsidRDefault="00FF1808" w:rsidP="00351417">
      <w:pPr>
        <w:tabs>
          <w:tab w:val="left" w:pos="142"/>
          <w:tab w:val="left" w:pos="2127"/>
        </w:tabs>
        <w:spacing w:after="0"/>
        <w:ind w:left="142" w:right="-188" w:hanging="426"/>
        <w:jc w:val="both"/>
        <w:rPr>
          <w:rFonts w:ascii="Arial" w:hAnsi="Arial" w:cs="Arial"/>
        </w:rPr>
      </w:pPr>
    </w:p>
    <w:p w:rsidR="00351417" w:rsidRPr="00F0668A" w:rsidRDefault="00351417" w:rsidP="00F0668A">
      <w:pPr>
        <w:pStyle w:val="ListParagraph"/>
        <w:numPr>
          <w:ilvl w:val="0"/>
          <w:numId w:val="1"/>
        </w:numPr>
        <w:tabs>
          <w:tab w:val="left" w:pos="142"/>
          <w:tab w:val="left" w:pos="2127"/>
        </w:tabs>
        <w:spacing w:after="0"/>
        <w:ind w:left="142" w:right="-188" w:hanging="426"/>
        <w:jc w:val="both"/>
        <w:rPr>
          <w:rFonts w:ascii="Arial" w:hAnsi="Arial" w:cs="Arial"/>
          <w:b/>
        </w:rPr>
      </w:pPr>
      <w:r w:rsidRPr="00F0668A">
        <w:rPr>
          <w:rFonts w:ascii="Arial" w:hAnsi="Arial" w:cs="Arial"/>
          <w:b/>
        </w:rPr>
        <w:t>NON-PROFIT</w:t>
      </w:r>
      <w:del w:id="59" w:author="Jayne" w:date="2015-09-14T22:26:00Z">
        <w:r w:rsidR="00FF1808" w:rsidRPr="00F0668A" w:rsidDel="00161855">
          <w:rPr>
            <w:rFonts w:ascii="Arial" w:hAnsi="Arial" w:cs="Arial"/>
          </w:rPr>
          <w:tab/>
        </w:r>
      </w:del>
    </w:p>
    <w:p w:rsidR="00FF1808" w:rsidRPr="008B79A0" w:rsidRDefault="00351417" w:rsidP="00351417">
      <w:pPr>
        <w:tabs>
          <w:tab w:val="left" w:pos="142"/>
          <w:tab w:val="left" w:pos="2127"/>
        </w:tabs>
        <w:spacing w:after="0"/>
        <w:ind w:left="142" w:right="-188" w:hanging="426"/>
        <w:jc w:val="both"/>
        <w:rPr>
          <w:rFonts w:ascii="Arial" w:hAnsi="Arial" w:cs="Arial"/>
          <w:b/>
        </w:rPr>
      </w:pPr>
      <w:r>
        <w:rPr>
          <w:rFonts w:ascii="Arial" w:hAnsi="Arial" w:cs="Arial"/>
        </w:rPr>
        <w:tab/>
      </w:r>
      <w:r w:rsidR="00FF1808">
        <w:rPr>
          <w:rFonts w:ascii="Arial" w:hAnsi="Arial" w:cs="Arial"/>
        </w:rPr>
        <w:t xml:space="preserve">The property and income of JLJCC shall be applied </w:t>
      </w:r>
      <w:del w:id="60" w:author="Jayne" w:date="2015-05-03T16:30:00Z">
        <w:r w:rsidR="00FF1808" w:rsidDel="00996665">
          <w:rPr>
            <w:rFonts w:ascii="Arial" w:hAnsi="Arial" w:cs="Arial"/>
          </w:rPr>
          <w:delText xml:space="preserve">solely </w:delText>
        </w:r>
      </w:del>
      <w:r w:rsidR="00FF1808">
        <w:rPr>
          <w:rFonts w:ascii="Arial" w:hAnsi="Arial" w:cs="Arial"/>
        </w:rPr>
        <w:t xml:space="preserve">towards the promotion of the objects of the </w:t>
      </w:r>
      <w:ins w:id="61" w:author="Jayne" w:date="2015-05-03T16:30:00Z">
        <w:r w:rsidR="00996665">
          <w:rPr>
            <w:rFonts w:ascii="Arial" w:hAnsi="Arial" w:cs="Arial"/>
          </w:rPr>
          <w:t xml:space="preserve">Club </w:t>
        </w:r>
      </w:ins>
      <w:del w:id="62" w:author="Jayne" w:date="2015-05-03T16:30:00Z">
        <w:r w:rsidR="00FF1808" w:rsidDel="00996665">
          <w:rPr>
            <w:rFonts w:ascii="Arial" w:hAnsi="Arial" w:cs="Arial"/>
          </w:rPr>
          <w:delText xml:space="preserve">association </w:delText>
        </w:r>
      </w:del>
      <w:r w:rsidR="00FF1808">
        <w:rPr>
          <w:rFonts w:ascii="Arial" w:hAnsi="Arial" w:cs="Arial"/>
        </w:rPr>
        <w:t>and no part of that property or income may be paid or otherwise distributed, directly or indirectly, to members, except in good faith in the promotion of those objects.</w:t>
      </w:r>
    </w:p>
    <w:p w:rsidR="008B79A0" w:rsidRPr="00FF1808" w:rsidRDefault="008B79A0" w:rsidP="00351417">
      <w:pPr>
        <w:tabs>
          <w:tab w:val="left" w:pos="142"/>
          <w:tab w:val="left" w:pos="2127"/>
        </w:tabs>
        <w:spacing w:after="0"/>
        <w:ind w:left="142" w:right="-188" w:hanging="426"/>
        <w:jc w:val="both"/>
        <w:rPr>
          <w:rFonts w:ascii="Arial" w:hAnsi="Arial" w:cs="Arial"/>
          <w:b/>
        </w:rPr>
      </w:pPr>
    </w:p>
    <w:p w:rsidR="00FF1808" w:rsidRPr="008B79A0" w:rsidRDefault="00351417" w:rsidP="00F0668A">
      <w:pPr>
        <w:numPr>
          <w:ilvl w:val="0"/>
          <w:numId w:val="1"/>
        </w:numPr>
        <w:tabs>
          <w:tab w:val="left" w:pos="142"/>
          <w:tab w:val="left" w:pos="2127"/>
        </w:tabs>
        <w:spacing w:line="240" w:lineRule="auto"/>
        <w:ind w:left="142" w:right="-188" w:hanging="426"/>
        <w:jc w:val="both"/>
        <w:rPr>
          <w:rFonts w:ascii="Arial" w:hAnsi="Arial" w:cs="Arial"/>
          <w:b/>
        </w:rPr>
      </w:pPr>
      <w:r>
        <w:rPr>
          <w:rFonts w:ascii="Arial" w:hAnsi="Arial" w:cs="Arial"/>
          <w:b/>
        </w:rPr>
        <w:t>MEMBERSHIP</w:t>
      </w:r>
      <w:r w:rsidR="008B79A0">
        <w:rPr>
          <w:rFonts w:ascii="Arial" w:hAnsi="Arial" w:cs="Arial"/>
        </w:rPr>
        <w:tab/>
        <w:t>Shall consist of:</w:t>
      </w:r>
    </w:p>
    <w:p w:rsidR="003D0494" w:rsidRPr="003D0494" w:rsidRDefault="003D0494" w:rsidP="003D0494">
      <w:pPr>
        <w:spacing w:after="0"/>
        <w:ind w:left="142" w:right="-188"/>
        <w:jc w:val="both"/>
        <w:rPr>
          <w:ins w:id="63" w:author="Jayne" w:date="2015-11-22T21:13:00Z"/>
          <w:rFonts w:ascii="Arial" w:hAnsi="Arial" w:cs="Arial"/>
        </w:rPr>
      </w:pPr>
      <w:ins w:id="64" w:author="Jayne" w:date="2015-11-22T21:13:00Z">
        <w:r w:rsidRPr="003D0494">
          <w:rPr>
            <w:rFonts w:ascii="Arial" w:hAnsi="Arial" w:cs="Arial"/>
            <w:b/>
          </w:rPr>
          <w:t>7.</w:t>
        </w:r>
      </w:ins>
      <w:ins w:id="65" w:author="Jayne" w:date="2015-11-22T21:16:00Z">
        <w:r>
          <w:rPr>
            <w:rFonts w:ascii="Arial" w:hAnsi="Arial" w:cs="Arial"/>
            <w:b/>
          </w:rPr>
          <w:t>1</w:t>
        </w:r>
      </w:ins>
      <w:ins w:id="66" w:author="Jayne" w:date="2015-11-22T21:13:00Z">
        <w:r w:rsidRPr="003D0494">
          <w:rPr>
            <w:rFonts w:ascii="Arial" w:hAnsi="Arial" w:cs="Arial"/>
            <w:b/>
          </w:rPr>
          <w:t xml:space="preserve"> </w:t>
        </w:r>
        <w:r w:rsidRPr="003D0494">
          <w:rPr>
            <w:rFonts w:ascii="Arial" w:hAnsi="Arial" w:cs="Arial"/>
            <w:b/>
          </w:rPr>
          <w:tab/>
          <w:t>MEMBERS</w:t>
        </w:r>
      </w:ins>
    </w:p>
    <w:p w:rsidR="003D0494" w:rsidRDefault="00857946" w:rsidP="00857946">
      <w:pPr>
        <w:ind w:left="709" w:right="-188" w:hanging="567"/>
        <w:jc w:val="both"/>
        <w:rPr>
          <w:ins w:id="67" w:author="Jayne" w:date="2015-11-22T21:14:00Z"/>
          <w:rFonts w:ascii="Arial" w:hAnsi="Arial" w:cs="Arial"/>
        </w:rPr>
      </w:pPr>
      <w:ins w:id="68" w:author="Jayne" w:date="2015-11-22T21:22:00Z">
        <w:r>
          <w:rPr>
            <w:rFonts w:ascii="Arial" w:hAnsi="Arial" w:cs="Arial"/>
          </w:rPr>
          <w:t>7.1.1</w:t>
        </w:r>
      </w:ins>
      <w:ins w:id="69" w:author="Jayne" w:date="2015-11-22T21:13:00Z">
        <w:r w:rsidR="003D0494" w:rsidRPr="003D0494">
          <w:rPr>
            <w:rFonts w:ascii="Arial" w:hAnsi="Arial" w:cs="Arial"/>
          </w:rPr>
          <w:tab/>
          <w:t xml:space="preserve">Any parent or guardian of a financial player </w:t>
        </w:r>
      </w:ins>
      <w:ins w:id="70" w:author="Jayne" w:date="2015-11-22T21:21:00Z">
        <w:r>
          <w:rPr>
            <w:rFonts w:ascii="Arial" w:hAnsi="Arial" w:cs="Arial"/>
          </w:rPr>
          <w:t xml:space="preserve">or </w:t>
        </w:r>
      </w:ins>
      <w:ins w:id="71" w:author="Jayne" w:date="2015-11-24T06:32:00Z">
        <w:r w:rsidR="006721C7">
          <w:rPr>
            <w:rFonts w:ascii="Arial" w:hAnsi="Arial" w:cs="Arial"/>
          </w:rPr>
          <w:t xml:space="preserve">person who has been granted </w:t>
        </w:r>
      </w:ins>
      <w:ins w:id="72" w:author="Jayne" w:date="2015-11-24T06:33:00Z">
        <w:r w:rsidR="006721C7">
          <w:rPr>
            <w:rFonts w:ascii="Arial" w:hAnsi="Arial" w:cs="Arial"/>
          </w:rPr>
          <w:t>Social Membership</w:t>
        </w:r>
      </w:ins>
      <w:ins w:id="73" w:author="Jayne" w:date="2015-11-22T21:21:00Z">
        <w:r>
          <w:rPr>
            <w:rFonts w:ascii="Arial" w:hAnsi="Arial" w:cs="Arial"/>
          </w:rPr>
          <w:t xml:space="preserve"> </w:t>
        </w:r>
      </w:ins>
      <w:ins w:id="74" w:author="Jayne" w:date="2015-11-22T21:13:00Z">
        <w:r w:rsidR="003D0494" w:rsidRPr="003D0494">
          <w:rPr>
            <w:rFonts w:ascii="Arial" w:hAnsi="Arial" w:cs="Arial"/>
          </w:rPr>
          <w:t>will be referred to as a Member and will have one voting right.</w:t>
        </w:r>
      </w:ins>
      <w:ins w:id="75" w:author="Jayne" w:date="2015-11-22T21:20:00Z">
        <w:r>
          <w:rPr>
            <w:rFonts w:ascii="Arial" w:hAnsi="Arial" w:cs="Arial"/>
          </w:rPr>
          <w:t xml:space="preserve">  </w:t>
        </w:r>
      </w:ins>
      <w:ins w:id="76" w:author="Jayne" w:date="2015-11-22T21:13:00Z">
        <w:r w:rsidR="003D0494" w:rsidRPr="003D0494">
          <w:rPr>
            <w:rFonts w:ascii="Arial" w:hAnsi="Arial" w:cs="Arial"/>
          </w:rPr>
          <w:t>Only Members shall be entitled to hold office and enjoy the privileges of JLJCC.</w:t>
        </w:r>
      </w:ins>
    </w:p>
    <w:p w:rsidR="003D0494" w:rsidRPr="00857946" w:rsidRDefault="003D0494" w:rsidP="00857946">
      <w:pPr>
        <w:pStyle w:val="ListParagraph"/>
        <w:numPr>
          <w:ilvl w:val="2"/>
          <w:numId w:val="5"/>
        </w:numPr>
        <w:spacing w:after="0"/>
        <w:ind w:left="709" w:right="-188" w:hanging="567"/>
        <w:jc w:val="both"/>
        <w:rPr>
          <w:ins w:id="77" w:author="Jayne" w:date="2015-11-22T21:14:00Z"/>
          <w:rFonts w:ascii="Arial" w:hAnsi="Arial" w:cs="Arial"/>
          <w:b/>
        </w:rPr>
      </w:pPr>
      <w:ins w:id="78" w:author="Jayne" w:date="2015-11-22T21:14:00Z">
        <w:r w:rsidRPr="00857946">
          <w:rPr>
            <w:rFonts w:ascii="Arial" w:hAnsi="Arial" w:cs="Arial"/>
            <w:b/>
          </w:rPr>
          <w:t>SOCIAL MEMBERS</w:t>
        </w:r>
      </w:ins>
    </w:p>
    <w:p w:rsidR="006721C7" w:rsidRPr="003D0494" w:rsidRDefault="00857946" w:rsidP="00E342D8">
      <w:pPr>
        <w:ind w:left="709" w:right="-188"/>
        <w:jc w:val="both"/>
        <w:rPr>
          <w:ins w:id="79" w:author="Jayne" w:date="2015-11-22T21:13:00Z"/>
          <w:rFonts w:ascii="Arial" w:hAnsi="Arial" w:cs="Arial"/>
        </w:rPr>
      </w:pPr>
      <w:ins w:id="80" w:author="Jayne" w:date="2015-11-22T21:23:00Z">
        <w:r>
          <w:rPr>
            <w:rFonts w:ascii="Arial" w:hAnsi="Arial" w:cs="Arial"/>
          </w:rPr>
          <w:lastRenderedPageBreak/>
          <w:t xml:space="preserve">A person who is not the parent or guardian of a player may make submission to be a Social Member of the Club.  </w:t>
        </w:r>
      </w:ins>
      <w:ins w:id="81" w:author="Jayne" w:date="2015-11-24T06:33:00Z">
        <w:r w:rsidR="006721C7" w:rsidRPr="006721C7">
          <w:rPr>
            <w:rFonts w:ascii="Arial" w:hAnsi="Arial" w:cs="Arial"/>
          </w:rPr>
          <w:t xml:space="preserve">The motion, decision and expiry of this submission is to be minuted </w:t>
        </w:r>
      </w:ins>
      <w:ins w:id="82" w:author="Jayne" w:date="2015-11-24T06:34:00Z">
        <w:r w:rsidR="006721C7">
          <w:rPr>
            <w:rFonts w:ascii="Arial" w:hAnsi="Arial" w:cs="Arial"/>
          </w:rPr>
          <w:t>at</w:t>
        </w:r>
      </w:ins>
      <w:ins w:id="83" w:author="Jayne" w:date="2015-11-24T06:33:00Z">
        <w:r w:rsidR="006721C7" w:rsidRPr="006721C7">
          <w:rPr>
            <w:rFonts w:ascii="Arial" w:hAnsi="Arial" w:cs="Arial"/>
          </w:rPr>
          <w:t xml:space="preserve"> a General Meeting or Annual General Meeting. Social Members must hold, </w:t>
        </w:r>
        <w:r w:rsidR="006721C7">
          <w:rPr>
            <w:rFonts w:ascii="Arial" w:hAnsi="Arial" w:cs="Arial"/>
          </w:rPr>
          <w:t xml:space="preserve">and present for viewing by the </w:t>
        </w:r>
      </w:ins>
      <w:ins w:id="84" w:author="Jayne" w:date="2015-11-24T06:34:00Z">
        <w:r w:rsidR="006721C7">
          <w:rPr>
            <w:rFonts w:ascii="Arial" w:hAnsi="Arial" w:cs="Arial"/>
          </w:rPr>
          <w:t>C</w:t>
        </w:r>
      </w:ins>
      <w:ins w:id="85" w:author="Jayne" w:date="2015-11-24T06:33:00Z">
        <w:r w:rsidR="006721C7" w:rsidRPr="006721C7">
          <w:rPr>
            <w:rFonts w:ascii="Arial" w:hAnsi="Arial" w:cs="Arial"/>
          </w:rPr>
          <w:t>ommittee, a current Western Australian Working With Children Check.</w:t>
        </w:r>
      </w:ins>
    </w:p>
    <w:p w:rsidR="008B79A0" w:rsidRDefault="008B79A0" w:rsidP="00C64EA8">
      <w:pPr>
        <w:tabs>
          <w:tab w:val="left" w:pos="142"/>
          <w:tab w:val="left" w:pos="709"/>
        </w:tabs>
        <w:spacing w:after="0"/>
        <w:ind w:left="142" w:right="-188"/>
        <w:jc w:val="both"/>
        <w:rPr>
          <w:rFonts w:ascii="Arial" w:hAnsi="Arial" w:cs="Arial"/>
        </w:rPr>
      </w:pPr>
      <w:r>
        <w:rPr>
          <w:rFonts w:ascii="Arial" w:hAnsi="Arial" w:cs="Arial"/>
          <w:b/>
        </w:rPr>
        <w:t>7.</w:t>
      </w:r>
      <w:del w:id="86" w:author="Jayne" w:date="2015-11-22T21:17:00Z">
        <w:r w:rsidDel="003D0494">
          <w:rPr>
            <w:rFonts w:ascii="Arial" w:hAnsi="Arial" w:cs="Arial"/>
            <w:b/>
          </w:rPr>
          <w:delText xml:space="preserve">1 </w:delText>
        </w:r>
      </w:del>
      <w:ins w:id="87" w:author="Jayne" w:date="2015-11-22T21:23:00Z">
        <w:r w:rsidR="00857946">
          <w:rPr>
            <w:rFonts w:ascii="Arial" w:hAnsi="Arial" w:cs="Arial"/>
            <w:b/>
          </w:rPr>
          <w:t>2</w:t>
        </w:r>
      </w:ins>
      <w:r>
        <w:rPr>
          <w:rFonts w:ascii="Arial" w:hAnsi="Arial" w:cs="Arial"/>
          <w:b/>
        </w:rPr>
        <w:tab/>
        <w:t>LIFE MEMBERS</w:t>
      </w:r>
    </w:p>
    <w:p w:rsidR="008B79A0" w:rsidRDefault="008B79A0" w:rsidP="00F34028">
      <w:pPr>
        <w:spacing w:line="240" w:lineRule="auto"/>
        <w:ind w:left="709" w:right="-188" w:hanging="567"/>
        <w:jc w:val="both"/>
        <w:rPr>
          <w:rFonts w:ascii="Arial" w:hAnsi="Arial" w:cs="Arial"/>
        </w:rPr>
      </w:pPr>
      <w:r>
        <w:rPr>
          <w:rFonts w:ascii="Arial" w:hAnsi="Arial" w:cs="Arial"/>
        </w:rPr>
        <w:t>7.</w:t>
      </w:r>
      <w:del w:id="88" w:author="Jayne" w:date="2015-11-22T21:17:00Z">
        <w:r w:rsidDel="003D0494">
          <w:rPr>
            <w:rFonts w:ascii="Arial" w:hAnsi="Arial" w:cs="Arial"/>
          </w:rPr>
          <w:delText>1</w:delText>
        </w:r>
      </w:del>
      <w:ins w:id="89" w:author="Jayne" w:date="2015-11-22T21:23:00Z">
        <w:r w:rsidR="00857946">
          <w:rPr>
            <w:rFonts w:ascii="Arial" w:hAnsi="Arial" w:cs="Arial"/>
          </w:rPr>
          <w:t>2</w:t>
        </w:r>
      </w:ins>
      <w:r>
        <w:rPr>
          <w:rFonts w:ascii="Arial" w:hAnsi="Arial" w:cs="Arial"/>
        </w:rPr>
        <w:t>.1</w:t>
      </w:r>
      <w:r>
        <w:rPr>
          <w:rFonts w:ascii="Arial" w:hAnsi="Arial" w:cs="Arial"/>
        </w:rPr>
        <w:tab/>
        <w:t xml:space="preserve">Any member of the club who has given outstanding service to JLJCC for a period of 5 consecutive seasons may be awarded Life Membership by the Executive in consultation with active </w:t>
      </w:r>
      <w:del w:id="90" w:author="Jayne" w:date="2015-05-03T16:31:00Z">
        <w:r w:rsidDel="00996665">
          <w:rPr>
            <w:rFonts w:ascii="Arial" w:hAnsi="Arial" w:cs="Arial"/>
          </w:rPr>
          <w:delText>c</w:delText>
        </w:r>
      </w:del>
      <w:ins w:id="91" w:author="Jayne" w:date="2015-05-03T16:31:00Z">
        <w:r w:rsidR="00996665">
          <w:rPr>
            <w:rFonts w:ascii="Arial" w:hAnsi="Arial" w:cs="Arial"/>
          </w:rPr>
          <w:t>C</w:t>
        </w:r>
      </w:ins>
      <w:r>
        <w:rPr>
          <w:rFonts w:ascii="Arial" w:hAnsi="Arial" w:cs="Arial"/>
        </w:rPr>
        <w:t xml:space="preserve">ommittee members – if the nominated member is an active </w:t>
      </w:r>
      <w:del w:id="92" w:author="Jayne" w:date="2015-05-03T16:31:00Z">
        <w:r w:rsidDel="00996665">
          <w:rPr>
            <w:rFonts w:ascii="Arial" w:hAnsi="Arial" w:cs="Arial"/>
          </w:rPr>
          <w:delText>c</w:delText>
        </w:r>
      </w:del>
      <w:ins w:id="93" w:author="Jayne" w:date="2015-05-03T16:32:00Z">
        <w:r w:rsidR="00996665">
          <w:rPr>
            <w:rFonts w:ascii="Arial" w:hAnsi="Arial" w:cs="Arial"/>
          </w:rPr>
          <w:t>C</w:t>
        </w:r>
      </w:ins>
      <w:r>
        <w:rPr>
          <w:rFonts w:ascii="Arial" w:hAnsi="Arial" w:cs="Arial"/>
        </w:rPr>
        <w:t>ommittee member they will not have a vote.</w:t>
      </w:r>
    </w:p>
    <w:p w:rsidR="008B79A0" w:rsidRDefault="008B79A0" w:rsidP="00F34028">
      <w:pPr>
        <w:spacing w:line="240" w:lineRule="auto"/>
        <w:ind w:left="709" w:right="-188" w:hanging="567"/>
        <w:jc w:val="both"/>
        <w:rPr>
          <w:rFonts w:ascii="Arial" w:hAnsi="Arial" w:cs="Arial"/>
        </w:rPr>
      </w:pPr>
      <w:r>
        <w:rPr>
          <w:rFonts w:ascii="Arial" w:hAnsi="Arial" w:cs="Arial"/>
        </w:rPr>
        <w:t>7.</w:t>
      </w:r>
      <w:del w:id="94" w:author="Jayne" w:date="2015-11-22T21:17:00Z">
        <w:r w:rsidDel="003D0494">
          <w:rPr>
            <w:rFonts w:ascii="Arial" w:hAnsi="Arial" w:cs="Arial"/>
          </w:rPr>
          <w:delText>1</w:delText>
        </w:r>
      </w:del>
      <w:ins w:id="95" w:author="Jayne" w:date="2015-11-22T21:23:00Z">
        <w:r w:rsidR="00857946">
          <w:rPr>
            <w:rFonts w:ascii="Arial" w:hAnsi="Arial" w:cs="Arial"/>
          </w:rPr>
          <w:t>2</w:t>
        </w:r>
      </w:ins>
      <w:r>
        <w:rPr>
          <w:rFonts w:ascii="Arial" w:hAnsi="Arial" w:cs="Arial"/>
        </w:rPr>
        <w:t>.2</w:t>
      </w:r>
      <w:r>
        <w:rPr>
          <w:rFonts w:ascii="Arial" w:hAnsi="Arial" w:cs="Arial"/>
        </w:rPr>
        <w:tab/>
        <w:t xml:space="preserve">Life Membership must be elected by two thirds majority of the Executive Members and the </w:t>
      </w:r>
      <w:del w:id="96" w:author="Jayne" w:date="2015-05-03T16:32:00Z">
        <w:r w:rsidDel="00996665">
          <w:rPr>
            <w:rFonts w:ascii="Arial" w:hAnsi="Arial" w:cs="Arial"/>
          </w:rPr>
          <w:delText>c</w:delText>
        </w:r>
      </w:del>
      <w:ins w:id="97" w:author="Jayne" w:date="2015-05-03T16:32:00Z">
        <w:r w:rsidR="00996665">
          <w:rPr>
            <w:rFonts w:ascii="Arial" w:hAnsi="Arial" w:cs="Arial"/>
          </w:rPr>
          <w:t>C</w:t>
        </w:r>
      </w:ins>
      <w:r>
        <w:rPr>
          <w:rFonts w:ascii="Arial" w:hAnsi="Arial" w:cs="Arial"/>
        </w:rPr>
        <w:t>ommittee.</w:t>
      </w:r>
    </w:p>
    <w:p w:rsidR="008B79A0" w:rsidRPr="008B79A0" w:rsidDel="009C4EDC" w:rsidRDefault="008B79A0" w:rsidP="00F34028">
      <w:pPr>
        <w:ind w:left="709" w:right="-188" w:hanging="567"/>
        <w:jc w:val="both"/>
        <w:rPr>
          <w:del w:id="98" w:author="Jayne" w:date="2015-11-22T21:18:00Z"/>
          <w:rFonts w:ascii="Arial" w:hAnsi="Arial" w:cs="Arial"/>
        </w:rPr>
      </w:pPr>
      <w:r>
        <w:rPr>
          <w:rFonts w:ascii="Arial" w:hAnsi="Arial" w:cs="Arial"/>
        </w:rPr>
        <w:t>7.</w:t>
      </w:r>
      <w:del w:id="99" w:author="Jayne" w:date="2015-11-22T21:17:00Z">
        <w:r w:rsidDel="003D0494">
          <w:rPr>
            <w:rFonts w:ascii="Arial" w:hAnsi="Arial" w:cs="Arial"/>
          </w:rPr>
          <w:delText>1</w:delText>
        </w:r>
      </w:del>
      <w:ins w:id="100" w:author="Jayne" w:date="2015-11-22T21:23:00Z">
        <w:r w:rsidR="00857946">
          <w:rPr>
            <w:rFonts w:ascii="Arial" w:hAnsi="Arial" w:cs="Arial"/>
          </w:rPr>
          <w:t>2</w:t>
        </w:r>
      </w:ins>
      <w:r>
        <w:rPr>
          <w:rFonts w:ascii="Arial" w:hAnsi="Arial" w:cs="Arial"/>
        </w:rPr>
        <w:t>.3</w:t>
      </w:r>
      <w:r>
        <w:rPr>
          <w:rFonts w:ascii="Arial" w:hAnsi="Arial" w:cs="Arial"/>
        </w:rPr>
        <w:tab/>
        <w:t>Life Members may attend all meetings of the JLJCC and speak on all matters and have the right to have one vote only.</w:t>
      </w:r>
    </w:p>
    <w:p w:rsidR="008B79A0" w:rsidDel="003D0494" w:rsidRDefault="008B79A0" w:rsidP="009C4EDC">
      <w:pPr>
        <w:spacing w:after="0"/>
        <w:ind w:right="-188"/>
        <w:jc w:val="both"/>
        <w:rPr>
          <w:del w:id="101" w:author="Jayne" w:date="2015-11-22T21:13:00Z"/>
          <w:rFonts w:ascii="Arial" w:hAnsi="Arial" w:cs="Arial"/>
        </w:rPr>
      </w:pPr>
      <w:del w:id="102" w:author="Jayne" w:date="2015-11-22T21:13:00Z">
        <w:r w:rsidDel="003D0494">
          <w:rPr>
            <w:rFonts w:ascii="Arial" w:hAnsi="Arial" w:cs="Arial"/>
            <w:b/>
          </w:rPr>
          <w:delText xml:space="preserve">7.2 </w:delText>
        </w:r>
        <w:r w:rsidDel="003D0494">
          <w:rPr>
            <w:rFonts w:ascii="Arial" w:hAnsi="Arial" w:cs="Arial"/>
            <w:b/>
          </w:rPr>
          <w:tab/>
          <w:delText>MEMBERS</w:delText>
        </w:r>
      </w:del>
    </w:p>
    <w:p w:rsidR="00333715" w:rsidDel="00161855" w:rsidRDefault="00F34028" w:rsidP="009C4EDC">
      <w:pPr>
        <w:tabs>
          <w:tab w:val="left" w:pos="142"/>
        </w:tabs>
        <w:ind w:right="-188"/>
        <w:jc w:val="both"/>
        <w:rPr>
          <w:del w:id="103" w:author="Jayne" w:date="2015-09-14T22:27:00Z"/>
          <w:rFonts w:ascii="Arial" w:hAnsi="Arial" w:cs="Arial"/>
        </w:rPr>
      </w:pPr>
      <w:del w:id="104" w:author="Jayne" w:date="2015-11-22T21:13:00Z">
        <w:r w:rsidDel="003D0494">
          <w:rPr>
            <w:rFonts w:ascii="Arial" w:hAnsi="Arial" w:cs="Arial"/>
          </w:rPr>
          <w:tab/>
        </w:r>
        <w:r w:rsidR="008B79A0" w:rsidDel="003D0494">
          <w:rPr>
            <w:rFonts w:ascii="Arial" w:hAnsi="Arial" w:cs="Arial"/>
          </w:rPr>
          <w:delText xml:space="preserve">Any parent or guardian of a financial player or </w:delText>
        </w:r>
      </w:del>
      <w:del w:id="105" w:author="Jayne" w:date="2015-05-03T16:34:00Z">
        <w:r w:rsidR="008B79A0" w:rsidDel="00996665">
          <w:rPr>
            <w:rFonts w:ascii="Arial" w:hAnsi="Arial" w:cs="Arial"/>
          </w:rPr>
          <w:delText xml:space="preserve">interested party </w:delText>
        </w:r>
      </w:del>
      <w:del w:id="106" w:author="Jayne" w:date="2015-11-22T21:13:00Z">
        <w:r w:rsidR="008B79A0" w:rsidDel="003D0494">
          <w:rPr>
            <w:rFonts w:ascii="Arial" w:hAnsi="Arial" w:cs="Arial"/>
          </w:rPr>
          <w:delText>will be referred as a Member and will have one voting right.  Only Members shall be entitled to hold office and enjoy the privileges of JLJCC.</w:delText>
        </w:r>
      </w:del>
    </w:p>
    <w:p w:rsidR="00351417" w:rsidRDefault="00351417" w:rsidP="009C4EDC">
      <w:pPr>
        <w:ind w:left="709" w:right="-188" w:hanging="567"/>
        <w:jc w:val="both"/>
        <w:rPr>
          <w:rFonts w:ascii="Arial" w:hAnsi="Arial" w:cs="Arial"/>
        </w:rPr>
      </w:pPr>
    </w:p>
    <w:p w:rsidR="00333715" w:rsidRPr="00476D36" w:rsidRDefault="00333715" w:rsidP="00476D36">
      <w:pPr>
        <w:pStyle w:val="ListParagraph"/>
        <w:numPr>
          <w:ilvl w:val="0"/>
          <w:numId w:val="1"/>
        </w:numPr>
        <w:spacing w:after="120" w:line="240" w:lineRule="auto"/>
        <w:ind w:left="142" w:right="-187" w:hanging="426"/>
        <w:jc w:val="both"/>
        <w:rPr>
          <w:rFonts w:ascii="Arial" w:hAnsi="Arial" w:cs="Arial"/>
          <w:b/>
        </w:rPr>
      </w:pPr>
      <w:r w:rsidRPr="00476D36">
        <w:rPr>
          <w:rFonts w:ascii="Arial" w:hAnsi="Arial" w:cs="Arial"/>
          <w:b/>
        </w:rPr>
        <w:t>REGISTER OF MEMBERS:</w:t>
      </w:r>
    </w:p>
    <w:p w:rsidR="0033755F" w:rsidDel="00A73714" w:rsidRDefault="0033755F" w:rsidP="00BD4C07">
      <w:pPr>
        <w:spacing w:line="240" w:lineRule="auto"/>
        <w:ind w:left="709" w:right="-188" w:hanging="567"/>
        <w:jc w:val="both"/>
        <w:rPr>
          <w:del w:id="107" w:author="Jayne" w:date="2015-09-14T22:33:00Z"/>
          <w:rFonts w:ascii="Arial" w:hAnsi="Arial" w:cs="Arial"/>
        </w:rPr>
      </w:pPr>
      <w:r>
        <w:rPr>
          <w:rFonts w:ascii="Arial" w:hAnsi="Arial" w:cs="Arial"/>
          <w:b/>
        </w:rPr>
        <w:t xml:space="preserve">8.1 </w:t>
      </w:r>
      <w:r>
        <w:rPr>
          <w:rFonts w:ascii="Arial" w:hAnsi="Arial" w:cs="Arial"/>
          <w:b/>
        </w:rPr>
        <w:tab/>
      </w:r>
      <w:r w:rsidR="005D0083">
        <w:rPr>
          <w:rFonts w:ascii="Arial" w:hAnsi="Arial" w:cs="Arial"/>
        </w:rPr>
        <w:t>The Secretary, on behalf of JLJCC, must keep and maintain in an up to date condition a register of the members of JLJCC and their postal or residential addresses and, upon the request of a member of the JLJCC, shall make the register available for the inspection of the member and the member may make a copy of or take an extract from the register but shall have no</w:t>
      </w:r>
      <w:del w:id="108" w:author="Jayne" w:date="2015-05-03T16:35:00Z">
        <w:r w:rsidR="005D0083" w:rsidDel="008A0458">
          <w:rPr>
            <w:rFonts w:ascii="Arial" w:hAnsi="Arial" w:cs="Arial"/>
          </w:rPr>
          <w:delText>t</w:delText>
        </w:r>
      </w:del>
      <w:r w:rsidR="005D0083">
        <w:rPr>
          <w:rFonts w:ascii="Arial" w:hAnsi="Arial" w:cs="Arial"/>
        </w:rPr>
        <w:t xml:space="preserve"> right to remove the register for that purpose</w:t>
      </w:r>
      <w:ins w:id="109" w:author="Jayne" w:date="2015-09-14T22:27:00Z">
        <w:r w:rsidR="00970636">
          <w:rPr>
            <w:rFonts w:ascii="Arial" w:hAnsi="Arial" w:cs="Arial"/>
          </w:rPr>
          <w:t>.</w:t>
        </w:r>
      </w:ins>
      <w:del w:id="110" w:author="Jayne" w:date="2015-09-14T22:27:00Z">
        <w:r w:rsidR="005D0083" w:rsidDel="00970636">
          <w:rPr>
            <w:rFonts w:ascii="Arial" w:hAnsi="Arial" w:cs="Arial"/>
          </w:rPr>
          <w:delText>.</w:delText>
        </w:r>
      </w:del>
      <w:ins w:id="111" w:author="Jayne" w:date="2015-05-03T16:35:00Z">
        <w:r w:rsidR="008A0458">
          <w:rPr>
            <w:rFonts w:ascii="Arial" w:hAnsi="Arial" w:cs="Arial"/>
          </w:rPr>
          <w:t xml:space="preserve">  </w:t>
        </w:r>
      </w:ins>
    </w:p>
    <w:p w:rsidR="00A73714" w:rsidRDefault="00A73714" w:rsidP="00BD4C07">
      <w:pPr>
        <w:spacing w:line="240" w:lineRule="auto"/>
        <w:ind w:left="709" w:right="-188" w:hanging="567"/>
        <w:jc w:val="both"/>
        <w:rPr>
          <w:ins w:id="112" w:author="Jayne" w:date="2015-09-14T22:33:00Z"/>
          <w:rFonts w:ascii="Arial" w:hAnsi="Arial" w:cs="Arial"/>
        </w:rPr>
      </w:pPr>
    </w:p>
    <w:p w:rsidR="005D0083" w:rsidRDefault="005D0083" w:rsidP="00BD4C07">
      <w:pPr>
        <w:spacing w:line="240" w:lineRule="auto"/>
        <w:ind w:left="709" w:right="-188" w:hanging="567"/>
        <w:jc w:val="both"/>
        <w:rPr>
          <w:rFonts w:ascii="Arial" w:hAnsi="Arial" w:cs="Arial"/>
        </w:rPr>
      </w:pPr>
      <w:r>
        <w:rPr>
          <w:rFonts w:ascii="Arial" w:hAnsi="Arial" w:cs="Arial"/>
          <w:b/>
        </w:rPr>
        <w:t>8.2</w:t>
      </w:r>
      <w:r>
        <w:rPr>
          <w:rFonts w:ascii="Arial" w:hAnsi="Arial" w:cs="Arial"/>
        </w:rPr>
        <w:tab/>
        <w:t>The register must be kept and maintained at the Secretary’s place of residen</w:t>
      </w:r>
      <w:del w:id="113" w:author="Jayne" w:date="2015-05-03T16:36:00Z">
        <w:r w:rsidDel="004B51BC">
          <w:rPr>
            <w:rFonts w:ascii="Arial" w:hAnsi="Arial" w:cs="Arial"/>
          </w:rPr>
          <w:delText>t</w:delText>
        </w:r>
      </w:del>
      <w:ins w:id="114" w:author="Jayne" w:date="2015-05-03T16:36:00Z">
        <w:r w:rsidR="004B51BC">
          <w:rPr>
            <w:rFonts w:ascii="Arial" w:hAnsi="Arial" w:cs="Arial"/>
          </w:rPr>
          <w:t>ce</w:t>
        </w:r>
      </w:ins>
      <w:r>
        <w:rPr>
          <w:rFonts w:ascii="Arial" w:hAnsi="Arial" w:cs="Arial"/>
        </w:rPr>
        <w:t>, or at such other place as the members at a general meeting decide.</w:t>
      </w:r>
    </w:p>
    <w:p w:rsidR="005D0083" w:rsidRDefault="005D0083" w:rsidP="00BD4C07">
      <w:pPr>
        <w:spacing w:after="0" w:line="240" w:lineRule="auto"/>
        <w:ind w:left="709" w:right="-188" w:hanging="567"/>
        <w:jc w:val="both"/>
        <w:rPr>
          <w:ins w:id="115" w:author="Jayne" w:date="2015-05-03T16:37:00Z"/>
          <w:rFonts w:ascii="Arial" w:hAnsi="Arial" w:cs="Arial"/>
        </w:rPr>
      </w:pPr>
      <w:r>
        <w:rPr>
          <w:rFonts w:ascii="Arial" w:hAnsi="Arial" w:cs="Arial"/>
          <w:b/>
        </w:rPr>
        <w:t>8.3</w:t>
      </w:r>
      <w:r>
        <w:rPr>
          <w:rFonts w:ascii="Arial" w:hAnsi="Arial" w:cs="Arial"/>
        </w:rPr>
        <w:tab/>
        <w:t>The Secretary must cease the name of a person who dies or who ceases to be a member to be deleted from the register of members.</w:t>
      </w:r>
    </w:p>
    <w:p w:rsidR="004B51BC" w:rsidRDefault="004B51BC" w:rsidP="00BD4C07">
      <w:pPr>
        <w:spacing w:after="0" w:line="240" w:lineRule="auto"/>
        <w:ind w:left="709" w:right="-188" w:hanging="567"/>
        <w:jc w:val="both"/>
        <w:rPr>
          <w:ins w:id="116" w:author="Jayne" w:date="2015-05-03T16:37:00Z"/>
          <w:rFonts w:ascii="Arial" w:hAnsi="Arial" w:cs="Arial"/>
        </w:rPr>
      </w:pPr>
    </w:p>
    <w:p w:rsidR="004B51BC" w:rsidRDefault="004B51BC" w:rsidP="00BD4C07">
      <w:pPr>
        <w:spacing w:after="0" w:line="240" w:lineRule="auto"/>
        <w:ind w:left="709" w:right="-188" w:hanging="567"/>
        <w:jc w:val="both"/>
        <w:rPr>
          <w:rFonts w:ascii="Arial" w:hAnsi="Arial" w:cs="Arial"/>
        </w:rPr>
      </w:pPr>
      <w:ins w:id="117" w:author="Jayne" w:date="2015-05-03T16:37:00Z">
        <w:r w:rsidRPr="00A73714">
          <w:rPr>
            <w:rFonts w:ascii="Arial" w:hAnsi="Arial" w:cs="Arial"/>
            <w:b/>
          </w:rPr>
          <w:t>8.4</w:t>
        </w:r>
        <w:r>
          <w:rPr>
            <w:rFonts w:ascii="Arial" w:hAnsi="Arial" w:cs="Arial"/>
          </w:rPr>
          <w:tab/>
          <w:t>The Registrar, on behalf of JLJCC, must keep and maintain in an up to date condition a register of player members of JLJCC and their postal or residential addresses.</w:t>
        </w:r>
      </w:ins>
    </w:p>
    <w:p w:rsidR="00351417" w:rsidRDefault="00351417" w:rsidP="00351417">
      <w:pPr>
        <w:tabs>
          <w:tab w:val="left" w:pos="142"/>
        </w:tabs>
        <w:spacing w:after="0"/>
        <w:ind w:left="142" w:right="-188" w:hanging="426"/>
        <w:jc w:val="both"/>
        <w:rPr>
          <w:rFonts w:ascii="Arial" w:hAnsi="Arial" w:cs="Arial"/>
          <w:b/>
        </w:rPr>
      </w:pPr>
    </w:p>
    <w:p w:rsidR="00351417" w:rsidRDefault="00351417" w:rsidP="00476D36">
      <w:pPr>
        <w:numPr>
          <w:ilvl w:val="0"/>
          <w:numId w:val="1"/>
        </w:numPr>
        <w:tabs>
          <w:tab w:val="left" w:pos="142"/>
        </w:tabs>
        <w:spacing w:after="0"/>
        <w:ind w:left="142" w:right="-188" w:hanging="426"/>
        <w:jc w:val="both"/>
        <w:rPr>
          <w:rFonts w:ascii="Arial" w:hAnsi="Arial" w:cs="Arial"/>
          <w:b/>
        </w:rPr>
      </w:pPr>
      <w:r w:rsidRPr="00351417">
        <w:rPr>
          <w:rFonts w:ascii="Arial" w:hAnsi="Arial" w:cs="Arial"/>
          <w:b/>
        </w:rPr>
        <w:t>TERMINATION OF MEMBERSHIP</w:t>
      </w:r>
    </w:p>
    <w:p w:rsidR="0055444D" w:rsidRPr="00BD4C07" w:rsidRDefault="00351417" w:rsidP="00685DB7">
      <w:pPr>
        <w:spacing w:after="120" w:line="240" w:lineRule="auto"/>
        <w:ind w:left="142" w:right="-187"/>
        <w:jc w:val="both"/>
        <w:rPr>
          <w:rFonts w:ascii="Arial" w:hAnsi="Arial" w:cs="Arial"/>
        </w:rPr>
      </w:pPr>
      <w:r>
        <w:rPr>
          <w:rFonts w:ascii="Arial" w:hAnsi="Arial" w:cs="Arial"/>
        </w:rPr>
        <w:t>Membership of JLJCC may be terminated upon:</w:t>
      </w:r>
    </w:p>
    <w:p w:rsidR="00BD4C07" w:rsidRDefault="00BD4C07" w:rsidP="00BD4C07">
      <w:pPr>
        <w:spacing w:line="240" w:lineRule="auto"/>
        <w:ind w:left="709" w:right="-188" w:hanging="567"/>
        <w:jc w:val="both"/>
        <w:rPr>
          <w:rFonts w:ascii="Arial" w:hAnsi="Arial" w:cs="Arial"/>
        </w:rPr>
      </w:pPr>
      <w:r>
        <w:rPr>
          <w:rFonts w:ascii="Arial" w:hAnsi="Arial" w:cs="Arial"/>
          <w:b/>
        </w:rPr>
        <w:t xml:space="preserve">9.1 </w:t>
      </w:r>
      <w:r>
        <w:rPr>
          <w:rFonts w:ascii="Arial" w:hAnsi="Arial" w:cs="Arial"/>
          <w:b/>
        </w:rPr>
        <w:tab/>
      </w:r>
      <w:r>
        <w:rPr>
          <w:rFonts w:ascii="Arial" w:hAnsi="Arial" w:cs="Arial"/>
        </w:rPr>
        <w:t>Receipt by the Secretary or another Executive Committee Member of a notice in writing from a</w:t>
      </w:r>
      <w:r w:rsidR="009A7F77">
        <w:rPr>
          <w:rFonts w:ascii="Arial" w:hAnsi="Arial" w:cs="Arial"/>
        </w:rPr>
        <w:t xml:space="preserve"> member</w:t>
      </w:r>
      <w:r>
        <w:rPr>
          <w:rFonts w:ascii="Arial" w:hAnsi="Arial" w:cs="Arial"/>
        </w:rPr>
        <w:t xml:space="preserve"> of his or her resignation from JLJCC.  Such person remains liable to pay to JLJCC the amount of any monies due and payable by that person to JLJCC but unpaid at the date of termination; or</w:t>
      </w:r>
    </w:p>
    <w:p w:rsidR="003479AA" w:rsidRDefault="00BD4C07" w:rsidP="003479AA">
      <w:pPr>
        <w:spacing w:line="240" w:lineRule="auto"/>
        <w:ind w:left="709" w:right="-188" w:hanging="567"/>
        <w:jc w:val="both"/>
        <w:rPr>
          <w:rFonts w:ascii="Arial" w:hAnsi="Arial" w:cs="Arial"/>
        </w:rPr>
      </w:pPr>
      <w:r>
        <w:rPr>
          <w:rFonts w:ascii="Arial" w:hAnsi="Arial" w:cs="Arial"/>
          <w:b/>
        </w:rPr>
        <w:t>9.2</w:t>
      </w:r>
      <w:r>
        <w:rPr>
          <w:rFonts w:ascii="Arial" w:hAnsi="Arial" w:cs="Arial"/>
        </w:rPr>
        <w:tab/>
        <w:t xml:space="preserve">Non-payment by a member of his or her child’s </w:t>
      </w:r>
      <w:del w:id="118" w:author="Jayne" w:date="2015-09-25T14:51:00Z">
        <w:r w:rsidDel="003479AA">
          <w:rPr>
            <w:rFonts w:ascii="Arial" w:hAnsi="Arial" w:cs="Arial"/>
          </w:rPr>
          <w:delText>player subscription</w:delText>
        </w:r>
      </w:del>
      <w:ins w:id="119" w:author="Jayne" w:date="2015-09-25T14:51:00Z">
        <w:r w:rsidR="003479AA">
          <w:rPr>
            <w:rFonts w:ascii="Arial" w:hAnsi="Arial" w:cs="Arial"/>
          </w:rPr>
          <w:t>registration fees</w:t>
        </w:r>
      </w:ins>
      <w:r>
        <w:rPr>
          <w:rFonts w:ascii="Arial" w:hAnsi="Arial" w:cs="Arial"/>
        </w:rPr>
        <w:t xml:space="preserve"> </w:t>
      </w:r>
      <w:ins w:id="120" w:author="Jayne" w:date="2015-09-25T14:56:00Z">
        <w:r w:rsidR="003479AA">
          <w:rPr>
            <w:rFonts w:ascii="Arial" w:hAnsi="Arial" w:cs="Arial"/>
          </w:rPr>
          <w:t>before commencement of the</w:t>
        </w:r>
      </w:ins>
      <w:del w:id="121" w:author="Jayne" w:date="2015-09-25T14:54:00Z">
        <w:r w:rsidDel="003479AA">
          <w:rPr>
            <w:rFonts w:ascii="Arial" w:hAnsi="Arial" w:cs="Arial"/>
          </w:rPr>
          <w:delText>within</w:delText>
        </w:r>
      </w:del>
      <w:del w:id="122" w:author="Jayne" w:date="2015-09-14T22:34:00Z">
        <w:r w:rsidDel="00B14B2D">
          <w:rPr>
            <w:rFonts w:ascii="Arial" w:hAnsi="Arial" w:cs="Arial"/>
          </w:rPr>
          <w:delText xml:space="preserve"> </w:delText>
        </w:r>
      </w:del>
      <w:del w:id="123" w:author="Jayne" w:date="2015-05-03T16:38:00Z">
        <w:r w:rsidDel="00D54347">
          <w:rPr>
            <w:rFonts w:ascii="Arial" w:hAnsi="Arial" w:cs="Arial"/>
          </w:rPr>
          <w:delText xml:space="preserve">three </w:delText>
        </w:r>
      </w:del>
      <w:del w:id="124" w:author="Jayne" w:date="2015-09-25T14:54:00Z">
        <w:r w:rsidDel="003479AA">
          <w:rPr>
            <w:rFonts w:ascii="Arial" w:hAnsi="Arial" w:cs="Arial"/>
          </w:rPr>
          <w:delText xml:space="preserve">months of the date fixed by the </w:delText>
        </w:r>
      </w:del>
      <w:del w:id="125" w:author="Jayne" w:date="2015-05-03T16:39:00Z">
        <w:r w:rsidDel="00D54347">
          <w:rPr>
            <w:rFonts w:ascii="Arial" w:hAnsi="Arial" w:cs="Arial"/>
          </w:rPr>
          <w:delText>c</w:delText>
        </w:r>
      </w:del>
      <w:del w:id="126" w:author="Jayne" w:date="2015-09-25T14:54:00Z">
        <w:r w:rsidDel="003479AA">
          <w:rPr>
            <w:rFonts w:ascii="Arial" w:hAnsi="Arial" w:cs="Arial"/>
          </w:rPr>
          <w:delText>ommittee for fees to be paid</w:delText>
        </w:r>
      </w:del>
      <w:ins w:id="127" w:author="Jayne" w:date="2015-09-25T14:54:00Z">
        <w:r w:rsidR="003479AA">
          <w:rPr>
            <w:rFonts w:ascii="Arial" w:hAnsi="Arial" w:cs="Arial"/>
          </w:rPr>
          <w:t xml:space="preserve"> fourth</w:t>
        </w:r>
      </w:ins>
      <w:ins w:id="128" w:author="Jayne" w:date="2015-09-25T14:55:00Z">
        <w:r w:rsidR="003479AA">
          <w:rPr>
            <w:rFonts w:ascii="Arial" w:hAnsi="Arial" w:cs="Arial"/>
          </w:rPr>
          <w:t xml:space="preserve"> game of the season</w:t>
        </w:r>
      </w:ins>
      <w:r>
        <w:rPr>
          <w:rFonts w:ascii="Arial" w:hAnsi="Arial" w:cs="Arial"/>
        </w:rPr>
        <w:t xml:space="preserve">, unless </w:t>
      </w:r>
      <w:ins w:id="129" w:author="Jayne" w:date="2015-09-25T14:54:00Z">
        <w:r w:rsidR="003479AA">
          <w:rPr>
            <w:rFonts w:ascii="Arial" w:hAnsi="Arial" w:cs="Arial"/>
          </w:rPr>
          <w:t>other arrangements have been made with the</w:t>
        </w:r>
      </w:ins>
      <w:ins w:id="130" w:author="Jayne" w:date="2015-09-25T14:55:00Z">
        <w:r w:rsidR="003479AA">
          <w:rPr>
            <w:rFonts w:ascii="Arial" w:hAnsi="Arial" w:cs="Arial"/>
          </w:rPr>
          <w:t xml:space="preserve"> Committee</w:t>
        </w:r>
      </w:ins>
      <w:del w:id="131" w:author="Jayne" w:date="2015-09-25T14:54:00Z">
        <w:r w:rsidDel="003479AA">
          <w:rPr>
            <w:rFonts w:ascii="Arial" w:hAnsi="Arial" w:cs="Arial"/>
          </w:rPr>
          <w:delText xml:space="preserve">the Committee </w:delText>
        </w:r>
        <w:r w:rsidR="009A7F77" w:rsidDel="003479AA">
          <w:rPr>
            <w:rFonts w:ascii="Arial" w:hAnsi="Arial" w:cs="Arial"/>
          </w:rPr>
          <w:delText>decides</w:delText>
        </w:r>
        <w:r w:rsidDel="003479AA">
          <w:rPr>
            <w:rFonts w:ascii="Arial" w:hAnsi="Arial" w:cs="Arial"/>
          </w:rPr>
          <w:delText xml:space="preserve"> </w:delText>
        </w:r>
      </w:del>
      <w:del w:id="132" w:author="Jayne" w:date="2015-09-25T14:55:00Z">
        <w:r w:rsidDel="003479AA">
          <w:rPr>
            <w:rFonts w:ascii="Arial" w:hAnsi="Arial" w:cs="Arial"/>
          </w:rPr>
          <w:delText>otherwise</w:delText>
        </w:r>
      </w:del>
      <w:r>
        <w:rPr>
          <w:rFonts w:ascii="Arial" w:hAnsi="Arial" w:cs="Arial"/>
        </w:rPr>
        <w:t>; or</w:t>
      </w:r>
    </w:p>
    <w:p w:rsidR="000B7D8D" w:rsidRDefault="00BD4C07" w:rsidP="000B7D8D">
      <w:pPr>
        <w:spacing w:line="240" w:lineRule="auto"/>
        <w:ind w:left="709" w:right="-188" w:hanging="567"/>
        <w:jc w:val="both"/>
        <w:rPr>
          <w:rFonts w:ascii="Arial" w:hAnsi="Arial" w:cs="Arial"/>
        </w:rPr>
      </w:pPr>
      <w:r>
        <w:rPr>
          <w:rFonts w:ascii="Arial" w:hAnsi="Arial" w:cs="Arial"/>
          <w:b/>
        </w:rPr>
        <w:t>9.3</w:t>
      </w:r>
      <w:r>
        <w:rPr>
          <w:rFonts w:ascii="Arial" w:hAnsi="Arial" w:cs="Arial"/>
        </w:rPr>
        <w:tab/>
      </w:r>
      <w:r w:rsidR="000B7D8D">
        <w:rPr>
          <w:rFonts w:ascii="Arial" w:hAnsi="Arial" w:cs="Arial"/>
        </w:rPr>
        <w:t>Suspension or expulsion of a member in accordance with rule 15</w:t>
      </w:r>
      <w:ins w:id="133" w:author="Jayne" w:date="2015-05-03T16:39:00Z">
        <w:r w:rsidR="00D54347">
          <w:rPr>
            <w:rFonts w:ascii="Arial" w:hAnsi="Arial" w:cs="Arial"/>
          </w:rPr>
          <w:t>.</w:t>
        </w:r>
      </w:ins>
    </w:p>
    <w:p w:rsidR="000B7D8D" w:rsidDel="00D54347" w:rsidRDefault="000B7D8D" w:rsidP="000B7D8D">
      <w:pPr>
        <w:spacing w:after="0" w:line="240" w:lineRule="auto"/>
        <w:ind w:left="709" w:right="-188" w:hanging="567"/>
        <w:jc w:val="both"/>
        <w:rPr>
          <w:del w:id="134" w:author="Jayne" w:date="2015-05-03T16:39:00Z"/>
          <w:rFonts w:ascii="Arial" w:hAnsi="Arial" w:cs="Arial"/>
        </w:rPr>
      </w:pPr>
      <w:del w:id="135" w:author="Jayne" w:date="2015-05-03T16:39:00Z">
        <w:r w:rsidDel="00D54347">
          <w:rPr>
            <w:rFonts w:ascii="Arial" w:hAnsi="Arial" w:cs="Arial"/>
            <w:b/>
          </w:rPr>
          <w:lastRenderedPageBreak/>
          <w:delText>9.4</w:delText>
        </w:r>
        <w:r w:rsidDel="00D54347">
          <w:rPr>
            <w:rFonts w:ascii="Arial" w:hAnsi="Arial" w:cs="Arial"/>
            <w:b/>
          </w:rPr>
          <w:tab/>
        </w:r>
        <w:r w:rsidDel="00D54347">
          <w:rPr>
            <w:rFonts w:ascii="Arial" w:hAnsi="Arial" w:cs="Arial"/>
          </w:rPr>
          <w:delText>Upon the end of the final season for which the members child has eligibility to play, the membership of that person shall cease, unless voted to be a Life member.</w:delText>
        </w:r>
      </w:del>
    </w:p>
    <w:p w:rsidR="00F00B08" w:rsidRDefault="00F00B08" w:rsidP="000B7D8D">
      <w:pPr>
        <w:spacing w:after="0" w:line="240" w:lineRule="auto"/>
        <w:ind w:left="709" w:right="-188" w:hanging="567"/>
        <w:jc w:val="both"/>
        <w:rPr>
          <w:rFonts w:ascii="Arial" w:hAnsi="Arial" w:cs="Arial"/>
        </w:rPr>
      </w:pPr>
    </w:p>
    <w:p w:rsidR="00055B22" w:rsidRDefault="00055B22" w:rsidP="00476D36">
      <w:pPr>
        <w:numPr>
          <w:ilvl w:val="0"/>
          <w:numId w:val="1"/>
        </w:numPr>
        <w:spacing w:after="120" w:line="240" w:lineRule="auto"/>
        <w:ind w:left="141" w:right="-187" w:hanging="425"/>
        <w:jc w:val="both"/>
        <w:rPr>
          <w:rFonts w:ascii="Arial" w:hAnsi="Arial" w:cs="Arial"/>
          <w:b/>
        </w:rPr>
      </w:pPr>
      <w:r>
        <w:rPr>
          <w:rFonts w:ascii="Arial" w:hAnsi="Arial" w:cs="Arial"/>
          <w:b/>
        </w:rPr>
        <w:t>MEETINGS</w:t>
      </w:r>
    </w:p>
    <w:p w:rsidR="00F00B08" w:rsidRPr="00F00B08" w:rsidRDefault="00055B22" w:rsidP="00975242">
      <w:pPr>
        <w:spacing w:after="0"/>
        <w:ind w:left="709" w:right="-188" w:hanging="567"/>
        <w:jc w:val="both"/>
        <w:rPr>
          <w:rFonts w:ascii="Arial" w:hAnsi="Arial" w:cs="Arial"/>
          <w:b/>
        </w:rPr>
      </w:pPr>
      <w:r>
        <w:rPr>
          <w:rFonts w:ascii="Arial" w:hAnsi="Arial" w:cs="Arial"/>
          <w:b/>
        </w:rPr>
        <w:t>10.1</w:t>
      </w:r>
      <w:r>
        <w:rPr>
          <w:rFonts w:ascii="Arial" w:hAnsi="Arial" w:cs="Arial"/>
          <w:b/>
        </w:rPr>
        <w:tab/>
      </w:r>
      <w:r w:rsidR="00F00B08" w:rsidRPr="00F00B08">
        <w:rPr>
          <w:rFonts w:ascii="Arial" w:hAnsi="Arial" w:cs="Arial"/>
          <w:b/>
        </w:rPr>
        <w:t>ANNUAL GENERAL MEETING</w:t>
      </w:r>
      <w:ins w:id="136" w:author="Jayne" w:date="2015-11-24T06:35:00Z">
        <w:r w:rsidR="00E342D8">
          <w:rPr>
            <w:rFonts w:ascii="Arial" w:hAnsi="Arial" w:cs="Arial"/>
            <w:b/>
          </w:rPr>
          <w:t xml:space="preserve"> (AGM)</w:t>
        </w:r>
      </w:ins>
    </w:p>
    <w:p w:rsidR="0055444D" w:rsidRDefault="00F00B08" w:rsidP="00D200D3">
      <w:pPr>
        <w:spacing w:after="120" w:line="240" w:lineRule="auto"/>
        <w:ind w:left="709"/>
        <w:rPr>
          <w:rFonts w:ascii="Arial" w:hAnsi="Arial" w:cs="Arial"/>
        </w:rPr>
      </w:pPr>
      <w:r>
        <w:rPr>
          <w:rFonts w:ascii="Arial" w:hAnsi="Arial" w:cs="Arial"/>
        </w:rPr>
        <w:t>Shall be held at the end of season trophy presentation prior to the end of April.</w:t>
      </w:r>
    </w:p>
    <w:p w:rsidR="008E568A" w:rsidRDefault="008E568A" w:rsidP="00975242">
      <w:pPr>
        <w:spacing w:after="0"/>
        <w:ind w:left="709"/>
        <w:rPr>
          <w:rFonts w:ascii="Arial" w:hAnsi="Arial" w:cs="Arial"/>
        </w:rPr>
      </w:pPr>
      <w:r>
        <w:rPr>
          <w:rFonts w:ascii="Arial" w:hAnsi="Arial" w:cs="Arial"/>
        </w:rPr>
        <w:t>10.1.1</w:t>
      </w:r>
      <w:r>
        <w:rPr>
          <w:rFonts w:ascii="Arial" w:hAnsi="Arial" w:cs="Arial"/>
        </w:rPr>
        <w:tab/>
        <w:t>The agenda for the meeting shall be;</w:t>
      </w:r>
    </w:p>
    <w:p w:rsidR="008E568A" w:rsidRDefault="008E568A" w:rsidP="00975242">
      <w:pPr>
        <w:spacing w:after="0"/>
        <w:ind w:left="1418"/>
        <w:rPr>
          <w:rFonts w:ascii="Arial" w:hAnsi="Arial" w:cs="Arial"/>
        </w:rPr>
      </w:pPr>
      <w:r>
        <w:rPr>
          <w:rFonts w:ascii="Arial" w:hAnsi="Arial" w:cs="Arial"/>
        </w:rPr>
        <w:t xml:space="preserve">* </w:t>
      </w:r>
      <w:r w:rsidR="00267D77">
        <w:rPr>
          <w:rFonts w:ascii="Arial" w:hAnsi="Arial" w:cs="Arial"/>
        </w:rPr>
        <w:t xml:space="preserve"> </w:t>
      </w:r>
      <w:r>
        <w:rPr>
          <w:rFonts w:ascii="Arial" w:hAnsi="Arial" w:cs="Arial"/>
        </w:rPr>
        <w:t>Apologies</w:t>
      </w:r>
    </w:p>
    <w:p w:rsidR="008E568A" w:rsidRDefault="008E568A" w:rsidP="00975242">
      <w:pPr>
        <w:spacing w:after="0"/>
        <w:ind w:left="1418"/>
        <w:rPr>
          <w:rFonts w:ascii="Arial" w:hAnsi="Arial" w:cs="Arial"/>
        </w:rPr>
      </w:pPr>
      <w:r>
        <w:rPr>
          <w:rFonts w:ascii="Arial" w:hAnsi="Arial" w:cs="Arial"/>
        </w:rPr>
        <w:t xml:space="preserve">*  Confirmation of the minutes of the last </w:t>
      </w:r>
      <w:del w:id="137" w:author="Jayne" w:date="2015-11-24T06:35:00Z">
        <w:r w:rsidDel="00E342D8">
          <w:rPr>
            <w:rFonts w:ascii="Arial" w:hAnsi="Arial" w:cs="Arial"/>
          </w:rPr>
          <w:delText>Annual General</w:delText>
        </w:r>
      </w:del>
      <w:ins w:id="138" w:author="Jayne" w:date="2015-11-24T06:35:00Z">
        <w:r w:rsidR="00E342D8">
          <w:rPr>
            <w:rFonts w:ascii="Arial" w:hAnsi="Arial" w:cs="Arial"/>
          </w:rPr>
          <w:t>AGM</w:t>
        </w:r>
      </w:ins>
      <w:r>
        <w:rPr>
          <w:rFonts w:ascii="Arial" w:hAnsi="Arial" w:cs="Arial"/>
        </w:rPr>
        <w:t xml:space="preserve"> </w:t>
      </w:r>
      <w:del w:id="139" w:author="Jayne" w:date="2015-11-24T06:35:00Z">
        <w:r w:rsidDel="00E342D8">
          <w:rPr>
            <w:rFonts w:ascii="Arial" w:hAnsi="Arial" w:cs="Arial"/>
          </w:rPr>
          <w:delText>Meeting</w:delText>
        </w:r>
      </w:del>
    </w:p>
    <w:p w:rsidR="008E568A" w:rsidRDefault="008E568A" w:rsidP="00975242">
      <w:pPr>
        <w:spacing w:after="0"/>
        <w:ind w:left="1418"/>
        <w:rPr>
          <w:rFonts w:ascii="Arial" w:hAnsi="Arial" w:cs="Arial"/>
        </w:rPr>
      </w:pPr>
      <w:r>
        <w:rPr>
          <w:rFonts w:ascii="Arial" w:hAnsi="Arial" w:cs="Arial"/>
        </w:rPr>
        <w:t>*  Business arising from the Minutes</w:t>
      </w:r>
    </w:p>
    <w:p w:rsidR="008E568A" w:rsidRDefault="008E568A" w:rsidP="00975242">
      <w:pPr>
        <w:spacing w:after="0"/>
        <w:ind w:left="1418"/>
        <w:rPr>
          <w:rFonts w:ascii="Arial" w:hAnsi="Arial" w:cs="Arial"/>
        </w:rPr>
      </w:pPr>
      <w:r>
        <w:rPr>
          <w:rFonts w:ascii="Arial" w:hAnsi="Arial" w:cs="Arial"/>
        </w:rPr>
        <w:t>*  President’s Report</w:t>
      </w:r>
    </w:p>
    <w:p w:rsidR="008E568A" w:rsidRDefault="008E568A" w:rsidP="00975242">
      <w:pPr>
        <w:spacing w:after="0"/>
        <w:ind w:left="1418"/>
        <w:rPr>
          <w:rFonts w:ascii="Arial" w:hAnsi="Arial" w:cs="Arial"/>
        </w:rPr>
      </w:pPr>
      <w:r>
        <w:rPr>
          <w:rFonts w:ascii="Arial" w:hAnsi="Arial" w:cs="Arial"/>
        </w:rPr>
        <w:t>*  Treasurer’s Report</w:t>
      </w:r>
    </w:p>
    <w:p w:rsidR="008E568A" w:rsidRDefault="008E568A" w:rsidP="00975242">
      <w:pPr>
        <w:spacing w:after="0"/>
        <w:ind w:left="1418"/>
        <w:rPr>
          <w:rFonts w:ascii="Arial" w:hAnsi="Arial" w:cs="Arial"/>
        </w:rPr>
      </w:pPr>
      <w:r>
        <w:rPr>
          <w:rFonts w:ascii="Arial" w:hAnsi="Arial" w:cs="Arial"/>
        </w:rPr>
        <w:t xml:space="preserve">*  </w:t>
      </w:r>
      <w:del w:id="140" w:author="Jayne" w:date="2015-11-24T06:39:00Z">
        <w:r w:rsidDel="005972CF">
          <w:rPr>
            <w:rFonts w:ascii="Arial" w:hAnsi="Arial" w:cs="Arial"/>
          </w:rPr>
          <w:delText xml:space="preserve">Players </w:delText>
        </w:r>
      </w:del>
      <w:r>
        <w:rPr>
          <w:rFonts w:ascii="Arial" w:hAnsi="Arial" w:cs="Arial"/>
        </w:rPr>
        <w:t>Registrar’s Report</w:t>
      </w:r>
    </w:p>
    <w:p w:rsidR="008E568A" w:rsidRDefault="008E568A" w:rsidP="00975242">
      <w:pPr>
        <w:spacing w:after="0"/>
        <w:ind w:left="1418"/>
        <w:rPr>
          <w:rFonts w:ascii="Arial" w:hAnsi="Arial" w:cs="Arial"/>
        </w:rPr>
      </w:pPr>
      <w:r>
        <w:rPr>
          <w:rFonts w:ascii="Arial" w:hAnsi="Arial" w:cs="Arial"/>
        </w:rPr>
        <w:t xml:space="preserve">*  Election of Executive (Refer section </w:t>
      </w:r>
      <w:del w:id="141" w:author="Jayne" w:date="2015-10-26T20:03:00Z">
        <w:r w:rsidDel="003E64FE">
          <w:rPr>
            <w:rFonts w:ascii="Arial" w:hAnsi="Arial" w:cs="Arial"/>
          </w:rPr>
          <w:delText>9</w:delText>
        </w:r>
      </w:del>
      <w:ins w:id="142" w:author="Jayne" w:date="2015-10-26T20:03:00Z">
        <w:r w:rsidR="003E64FE">
          <w:rPr>
            <w:rFonts w:ascii="Arial" w:hAnsi="Arial" w:cs="Arial"/>
          </w:rPr>
          <w:t>11</w:t>
        </w:r>
      </w:ins>
      <w:r>
        <w:rPr>
          <w:rFonts w:ascii="Arial" w:hAnsi="Arial" w:cs="Arial"/>
        </w:rPr>
        <w:t>.1)</w:t>
      </w:r>
    </w:p>
    <w:p w:rsidR="008E568A" w:rsidRDefault="008E568A" w:rsidP="00975242">
      <w:pPr>
        <w:spacing w:after="0"/>
        <w:ind w:left="1418"/>
        <w:rPr>
          <w:rFonts w:ascii="Arial" w:hAnsi="Arial" w:cs="Arial"/>
        </w:rPr>
      </w:pPr>
      <w:r>
        <w:rPr>
          <w:rFonts w:ascii="Arial" w:hAnsi="Arial" w:cs="Arial"/>
        </w:rPr>
        <w:t>*  Election of General Committee Members</w:t>
      </w:r>
    </w:p>
    <w:p w:rsidR="008E568A" w:rsidRDefault="008E568A" w:rsidP="00975242">
      <w:pPr>
        <w:spacing w:after="0"/>
        <w:ind w:left="1418"/>
        <w:rPr>
          <w:rFonts w:ascii="Arial" w:hAnsi="Arial" w:cs="Arial"/>
        </w:rPr>
      </w:pPr>
      <w:r>
        <w:rPr>
          <w:rFonts w:ascii="Arial" w:hAnsi="Arial" w:cs="Arial"/>
        </w:rPr>
        <w:t xml:space="preserve">*  </w:t>
      </w:r>
      <w:del w:id="143" w:author="Jayne" w:date="2015-05-03T16:39:00Z">
        <w:r w:rsidDel="00D81056">
          <w:rPr>
            <w:rFonts w:ascii="Arial" w:hAnsi="Arial" w:cs="Arial"/>
          </w:rPr>
          <w:delText>Honoraria</w:delText>
        </w:r>
      </w:del>
      <w:ins w:id="144" w:author="Jayne" w:date="2015-05-03T16:39:00Z">
        <w:r w:rsidR="00D81056">
          <w:rPr>
            <w:rFonts w:ascii="Arial" w:hAnsi="Arial" w:cs="Arial"/>
          </w:rPr>
          <w:t>Life Member</w:t>
        </w:r>
      </w:ins>
    </w:p>
    <w:p w:rsidR="008E568A" w:rsidRDefault="008E568A" w:rsidP="008E568A">
      <w:pPr>
        <w:ind w:left="1418"/>
        <w:rPr>
          <w:rFonts w:ascii="Arial" w:hAnsi="Arial" w:cs="Arial"/>
        </w:rPr>
      </w:pPr>
      <w:r>
        <w:rPr>
          <w:rFonts w:ascii="Arial" w:hAnsi="Arial" w:cs="Arial"/>
        </w:rPr>
        <w:t>*  General Business</w:t>
      </w:r>
    </w:p>
    <w:p w:rsidR="00975242" w:rsidRDefault="00975242" w:rsidP="00975242">
      <w:pPr>
        <w:spacing w:after="0"/>
        <w:ind w:left="709" w:hanging="567"/>
        <w:rPr>
          <w:rFonts w:ascii="Arial" w:hAnsi="Arial" w:cs="Arial"/>
        </w:rPr>
      </w:pPr>
      <w:r>
        <w:rPr>
          <w:rFonts w:ascii="Arial" w:hAnsi="Arial" w:cs="Arial"/>
          <w:b/>
        </w:rPr>
        <w:t>10.2</w:t>
      </w:r>
      <w:r>
        <w:rPr>
          <w:rFonts w:ascii="Arial" w:hAnsi="Arial" w:cs="Arial"/>
          <w:b/>
        </w:rPr>
        <w:tab/>
        <w:t>GENERAL MEETINGS</w:t>
      </w:r>
    </w:p>
    <w:p w:rsidR="00975242" w:rsidRDefault="00975242" w:rsidP="00B77B22">
      <w:pPr>
        <w:spacing w:after="120" w:line="240" w:lineRule="auto"/>
        <w:ind w:left="709" w:hanging="567"/>
        <w:jc w:val="both"/>
        <w:rPr>
          <w:rFonts w:ascii="Arial" w:hAnsi="Arial" w:cs="Arial"/>
        </w:rPr>
      </w:pPr>
      <w:r>
        <w:rPr>
          <w:rFonts w:ascii="Arial" w:hAnsi="Arial" w:cs="Arial"/>
        </w:rPr>
        <w:tab/>
      </w:r>
      <w:r w:rsidR="0080144F">
        <w:rPr>
          <w:rFonts w:ascii="Arial" w:hAnsi="Arial" w:cs="Arial"/>
        </w:rPr>
        <w:t xml:space="preserve">Shall be held each calendar month </w:t>
      </w:r>
      <w:del w:id="145" w:author="Jayne" w:date="2015-10-26T20:04:00Z">
        <w:r w:rsidR="0080144F" w:rsidDel="003E64FE">
          <w:rPr>
            <w:rFonts w:ascii="Arial" w:hAnsi="Arial" w:cs="Arial"/>
          </w:rPr>
          <w:delText xml:space="preserve">from July to April.  No meeting shall be held in January </w:delText>
        </w:r>
      </w:del>
      <w:r w:rsidR="0080144F">
        <w:rPr>
          <w:rFonts w:ascii="Arial" w:hAnsi="Arial" w:cs="Arial"/>
        </w:rPr>
        <w:t xml:space="preserve">unless deemed </w:t>
      </w:r>
      <w:ins w:id="146" w:author="Jayne" w:date="2015-10-26T20:04:00Z">
        <w:r w:rsidR="003E64FE">
          <w:rPr>
            <w:rFonts w:ascii="Arial" w:hAnsi="Arial" w:cs="Arial"/>
          </w:rPr>
          <w:t>un</w:t>
        </w:r>
      </w:ins>
      <w:r w:rsidR="0080144F">
        <w:rPr>
          <w:rFonts w:ascii="Arial" w:hAnsi="Arial" w:cs="Arial"/>
        </w:rPr>
        <w:t>necessary</w:t>
      </w:r>
      <w:ins w:id="147" w:author="Jayne" w:date="2015-10-26T20:04:00Z">
        <w:r w:rsidR="003E64FE">
          <w:rPr>
            <w:rFonts w:ascii="Arial" w:hAnsi="Arial" w:cs="Arial"/>
          </w:rPr>
          <w:t xml:space="preserve"> by the Committee</w:t>
        </w:r>
      </w:ins>
      <w:r w:rsidR="0080144F">
        <w:rPr>
          <w:rFonts w:ascii="Arial" w:hAnsi="Arial" w:cs="Arial"/>
        </w:rPr>
        <w:t>.</w:t>
      </w:r>
    </w:p>
    <w:p w:rsidR="0080144F" w:rsidRDefault="0080144F" w:rsidP="0080144F">
      <w:pPr>
        <w:spacing w:after="0"/>
        <w:ind w:left="709"/>
        <w:rPr>
          <w:rFonts w:ascii="Arial" w:hAnsi="Arial" w:cs="Arial"/>
        </w:rPr>
      </w:pPr>
      <w:r>
        <w:rPr>
          <w:rFonts w:ascii="Arial" w:hAnsi="Arial" w:cs="Arial"/>
        </w:rPr>
        <w:t>10.2.1</w:t>
      </w:r>
      <w:r>
        <w:rPr>
          <w:rFonts w:ascii="Arial" w:hAnsi="Arial" w:cs="Arial"/>
        </w:rPr>
        <w:tab/>
        <w:t>The agenda for the meeting shall be;</w:t>
      </w:r>
    </w:p>
    <w:p w:rsidR="0080144F" w:rsidRDefault="0080144F" w:rsidP="0080144F">
      <w:pPr>
        <w:spacing w:after="0"/>
        <w:ind w:left="1418"/>
        <w:rPr>
          <w:rFonts w:ascii="Arial" w:hAnsi="Arial" w:cs="Arial"/>
        </w:rPr>
      </w:pPr>
      <w:r>
        <w:rPr>
          <w:rFonts w:ascii="Arial" w:hAnsi="Arial" w:cs="Arial"/>
        </w:rPr>
        <w:t xml:space="preserve">* </w:t>
      </w:r>
      <w:r w:rsidR="00267D77">
        <w:rPr>
          <w:rFonts w:ascii="Arial" w:hAnsi="Arial" w:cs="Arial"/>
        </w:rPr>
        <w:t xml:space="preserve"> </w:t>
      </w:r>
      <w:r>
        <w:rPr>
          <w:rFonts w:ascii="Arial" w:hAnsi="Arial" w:cs="Arial"/>
        </w:rPr>
        <w:t>Apologies</w:t>
      </w:r>
    </w:p>
    <w:p w:rsidR="0080144F" w:rsidRDefault="0080144F" w:rsidP="0080144F">
      <w:pPr>
        <w:spacing w:after="0"/>
        <w:ind w:left="1418"/>
        <w:rPr>
          <w:rFonts w:ascii="Arial" w:hAnsi="Arial" w:cs="Arial"/>
        </w:rPr>
      </w:pPr>
      <w:r>
        <w:rPr>
          <w:rFonts w:ascii="Arial" w:hAnsi="Arial" w:cs="Arial"/>
        </w:rPr>
        <w:t>*  Confirmation of the minutes of the last meeting</w:t>
      </w:r>
    </w:p>
    <w:p w:rsidR="0080144F" w:rsidRDefault="0080144F" w:rsidP="0080144F">
      <w:pPr>
        <w:spacing w:after="0"/>
        <w:ind w:left="1418"/>
        <w:rPr>
          <w:rFonts w:ascii="Arial" w:hAnsi="Arial" w:cs="Arial"/>
        </w:rPr>
      </w:pPr>
      <w:r>
        <w:rPr>
          <w:rFonts w:ascii="Arial" w:hAnsi="Arial" w:cs="Arial"/>
        </w:rPr>
        <w:t>*  Business arising from the minutes</w:t>
      </w:r>
    </w:p>
    <w:p w:rsidR="0080144F" w:rsidRDefault="0080144F" w:rsidP="0080144F">
      <w:pPr>
        <w:spacing w:after="0"/>
        <w:ind w:left="1418"/>
        <w:rPr>
          <w:rFonts w:ascii="Arial" w:hAnsi="Arial" w:cs="Arial"/>
        </w:rPr>
      </w:pPr>
      <w:r>
        <w:rPr>
          <w:rFonts w:ascii="Arial" w:hAnsi="Arial" w:cs="Arial"/>
        </w:rPr>
        <w:t>*  Correspondence</w:t>
      </w:r>
    </w:p>
    <w:p w:rsidR="0080144F" w:rsidRDefault="0080144F" w:rsidP="0080144F">
      <w:pPr>
        <w:spacing w:after="0"/>
        <w:ind w:left="1418"/>
        <w:rPr>
          <w:ins w:id="148" w:author="Jayne" w:date="2015-10-26T20:04:00Z"/>
          <w:rFonts w:ascii="Arial" w:hAnsi="Arial" w:cs="Arial"/>
        </w:rPr>
      </w:pPr>
      <w:r>
        <w:rPr>
          <w:rFonts w:ascii="Arial" w:hAnsi="Arial" w:cs="Arial"/>
        </w:rPr>
        <w:t>*  President’s Report</w:t>
      </w:r>
    </w:p>
    <w:p w:rsidR="00DD6626" w:rsidRDefault="00DD6626" w:rsidP="0080144F">
      <w:pPr>
        <w:spacing w:after="0"/>
        <w:ind w:left="1418"/>
        <w:rPr>
          <w:rFonts w:ascii="Arial" w:hAnsi="Arial" w:cs="Arial"/>
        </w:rPr>
      </w:pPr>
      <w:ins w:id="149" w:author="Jayne" w:date="2015-10-26T20:04:00Z">
        <w:r>
          <w:rPr>
            <w:rFonts w:ascii="Arial" w:hAnsi="Arial" w:cs="Arial"/>
          </w:rPr>
          <w:t>*  Vice President</w:t>
        </w:r>
      </w:ins>
      <w:ins w:id="150" w:author="Jayne" w:date="2015-10-26T20:05:00Z">
        <w:r>
          <w:rPr>
            <w:rFonts w:ascii="Arial" w:hAnsi="Arial" w:cs="Arial"/>
          </w:rPr>
          <w:t>’s Report</w:t>
        </w:r>
      </w:ins>
    </w:p>
    <w:p w:rsidR="0080144F" w:rsidRDefault="0080144F" w:rsidP="0080144F">
      <w:pPr>
        <w:spacing w:after="0"/>
        <w:ind w:left="1418"/>
        <w:rPr>
          <w:rFonts w:ascii="Arial" w:hAnsi="Arial" w:cs="Arial"/>
        </w:rPr>
      </w:pPr>
      <w:r>
        <w:rPr>
          <w:rFonts w:ascii="Arial" w:hAnsi="Arial" w:cs="Arial"/>
        </w:rPr>
        <w:t>*  Treasurer’s Report</w:t>
      </w:r>
    </w:p>
    <w:p w:rsidR="0080144F" w:rsidRDefault="0080144F" w:rsidP="0080144F">
      <w:pPr>
        <w:spacing w:after="0"/>
        <w:ind w:left="1418"/>
        <w:rPr>
          <w:rFonts w:ascii="Arial" w:hAnsi="Arial" w:cs="Arial"/>
        </w:rPr>
      </w:pPr>
      <w:r>
        <w:rPr>
          <w:rFonts w:ascii="Arial" w:hAnsi="Arial" w:cs="Arial"/>
        </w:rPr>
        <w:t xml:space="preserve">*  </w:t>
      </w:r>
      <w:del w:id="151" w:author="Jayne" w:date="2015-11-24T06:39:00Z">
        <w:r w:rsidDel="005972CF">
          <w:rPr>
            <w:rFonts w:ascii="Arial" w:hAnsi="Arial" w:cs="Arial"/>
          </w:rPr>
          <w:delText xml:space="preserve">Players </w:delText>
        </w:r>
      </w:del>
      <w:r>
        <w:rPr>
          <w:rFonts w:ascii="Arial" w:hAnsi="Arial" w:cs="Arial"/>
        </w:rPr>
        <w:t>Registrar’s Report</w:t>
      </w:r>
    </w:p>
    <w:p w:rsidR="0080144F" w:rsidRDefault="0080144F" w:rsidP="0080144F">
      <w:pPr>
        <w:ind w:left="1418"/>
        <w:rPr>
          <w:rFonts w:ascii="Arial" w:hAnsi="Arial" w:cs="Arial"/>
        </w:rPr>
      </w:pPr>
      <w:r>
        <w:rPr>
          <w:rFonts w:ascii="Arial" w:hAnsi="Arial" w:cs="Arial"/>
        </w:rPr>
        <w:t>*  General Business</w:t>
      </w:r>
    </w:p>
    <w:p w:rsidR="00B77B22" w:rsidRDefault="00B77B22" w:rsidP="00B77B22">
      <w:pPr>
        <w:spacing w:after="0"/>
        <w:ind w:left="709" w:hanging="567"/>
        <w:rPr>
          <w:rFonts w:ascii="Arial" w:hAnsi="Arial" w:cs="Arial"/>
        </w:rPr>
      </w:pPr>
      <w:r>
        <w:rPr>
          <w:rFonts w:ascii="Arial" w:hAnsi="Arial" w:cs="Arial"/>
          <w:b/>
        </w:rPr>
        <w:t>10.3</w:t>
      </w:r>
      <w:r>
        <w:rPr>
          <w:rFonts w:ascii="Arial" w:hAnsi="Arial" w:cs="Arial"/>
          <w:b/>
        </w:rPr>
        <w:tab/>
        <w:t>SPECIAL GENERAL MEETINGS</w:t>
      </w:r>
    </w:p>
    <w:p w:rsidR="00B77B22" w:rsidRDefault="00B77B22" w:rsidP="00B77B22">
      <w:pPr>
        <w:spacing w:after="120" w:line="240" w:lineRule="auto"/>
        <w:ind w:left="709" w:hanging="567"/>
        <w:rPr>
          <w:rFonts w:ascii="Arial" w:hAnsi="Arial" w:cs="Arial"/>
        </w:rPr>
      </w:pPr>
      <w:r>
        <w:rPr>
          <w:rFonts w:ascii="Arial" w:hAnsi="Arial" w:cs="Arial"/>
        </w:rPr>
        <w:tab/>
        <w:t>May be called by;</w:t>
      </w:r>
    </w:p>
    <w:p w:rsidR="00B77B22" w:rsidRDefault="00B77B22" w:rsidP="00EF74EF">
      <w:pPr>
        <w:spacing w:after="120"/>
        <w:ind w:left="709"/>
        <w:rPr>
          <w:rFonts w:ascii="Arial" w:hAnsi="Arial" w:cs="Arial"/>
        </w:rPr>
      </w:pPr>
      <w:r>
        <w:rPr>
          <w:rFonts w:ascii="Arial" w:hAnsi="Arial" w:cs="Arial"/>
        </w:rPr>
        <w:t>10.3.1</w:t>
      </w:r>
      <w:r>
        <w:rPr>
          <w:rFonts w:ascii="Arial" w:hAnsi="Arial" w:cs="Arial"/>
        </w:rPr>
        <w:tab/>
        <w:t>The President</w:t>
      </w:r>
    </w:p>
    <w:p w:rsidR="00B77B22" w:rsidRDefault="00B77B22" w:rsidP="00EF74EF">
      <w:pPr>
        <w:spacing w:after="120"/>
        <w:ind w:left="709"/>
        <w:rPr>
          <w:rFonts w:ascii="Arial" w:hAnsi="Arial" w:cs="Arial"/>
        </w:rPr>
      </w:pPr>
      <w:r>
        <w:rPr>
          <w:rFonts w:ascii="Arial" w:hAnsi="Arial" w:cs="Arial"/>
        </w:rPr>
        <w:t>10.3.2</w:t>
      </w:r>
      <w:r>
        <w:rPr>
          <w:rFonts w:ascii="Arial" w:hAnsi="Arial" w:cs="Arial"/>
        </w:rPr>
        <w:tab/>
        <w:t>Two Executive Members</w:t>
      </w:r>
    </w:p>
    <w:p w:rsidR="00B77B22" w:rsidRDefault="00B77B22" w:rsidP="00B77B22">
      <w:pPr>
        <w:spacing w:after="0"/>
        <w:ind w:left="1418" w:hanging="709"/>
        <w:jc w:val="both"/>
        <w:rPr>
          <w:rFonts w:ascii="Arial" w:hAnsi="Arial" w:cs="Arial"/>
        </w:rPr>
      </w:pPr>
      <w:r>
        <w:rPr>
          <w:rFonts w:ascii="Arial" w:hAnsi="Arial" w:cs="Arial"/>
        </w:rPr>
        <w:t>10.3.3</w:t>
      </w:r>
      <w:r>
        <w:rPr>
          <w:rFonts w:ascii="Arial" w:hAnsi="Arial" w:cs="Arial"/>
        </w:rPr>
        <w:tab/>
        <w:t>The JLJCC Secretary shall be advised in writing that a Special General Meeting is to be called.  All members will be advised of the details in writing at least one week prior to the meeting.</w:t>
      </w:r>
    </w:p>
    <w:p w:rsidR="00975242" w:rsidRDefault="00975242" w:rsidP="00995192">
      <w:pPr>
        <w:spacing w:after="0" w:line="240" w:lineRule="auto"/>
        <w:ind w:left="709" w:hanging="567"/>
        <w:rPr>
          <w:rFonts w:ascii="Arial" w:hAnsi="Arial" w:cs="Arial"/>
        </w:rPr>
      </w:pPr>
    </w:p>
    <w:p w:rsidR="00995192" w:rsidRDefault="00995192" w:rsidP="00995192">
      <w:pPr>
        <w:spacing w:after="0"/>
        <w:ind w:left="709" w:hanging="567"/>
        <w:rPr>
          <w:rFonts w:ascii="Arial" w:hAnsi="Arial" w:cs="Arial"/>
        </w:rPr>
      </w:pPr>
      <w:r>
        <w:rPr>
          <w:rFonts w:ascii="Arial" w:hAnsi="Arial" w:cs="Arial"/>
          <w:b/>
        </w:rPr>
        <w:t>10.4</w:t>
      </w:r>
      <w:r>
        <w:rPr>
          <w:rFonts w:ascii="Arial" w:hAnsi="Arial" w:cs="Arial"/>
          <w:b/>
        </w:rPr>
        <w:tab/>
      </w:r>
      <w:r>
        <w:rPr>
          <w:rFonts w:ascii="Arial" w:hAnsi="Arial" w:cs="Arial"/>
        </w:rPr>
        <w:t xml:space="preserve">At any meeting a quorum shall consist of </w:t>
      </w:r>
      <w:del w:id="152" w:author="Jayne" w:date="2015-05-03T16:40:00Z">
        <w:r w:rsidDel="0074240A">
          <w:rPr>
            <w:rFonts w:ascii="Arial" w:hAnsi="Arial" w:cs="Arial"/>
          </w:rPr>
          <w:delText xml:space="preserve">two </w:delText>
        </w:r>
      </w:del>
      <w:ins w:id="153" w:author="Jayne" w:date="2015-05-03T16:40:00Z">
        <w:r w:rsidR="0074240A">
          <w:rPr>
            <w:rFonts w:ascii="Arial" w:hAnsi="Arial" w:cs="Arial"/>
          </w:rPr>
          <w:t xml:space="preserve">three </w:t>
        </w:r>
      </w:ins>
      <w:r>
        <w:rPr>
          <w:rFonts w:ascii="Arial" w:hAnsi="Arial" w:cs="Arial"/>
        </w:rPr>
        <w:t xml:space="preserve">Executive </w:t>
      </w:r>
      <w:del w:id="154" w:author="Jayne" w:date="2015-05-03T16:40:00Z">
        <w:r w:rsidDel="0074240A">
          <w:rPr>
            <w:rFonts w:ascii="Arial" w:hAnsi="Arial" w:cs="Arial"/>
          </w:rPr>
          <w:delText>M</w:delText>
        </w:r>
      </w:del>
      <w:ins w:id="155" w:author="Jayne" w:date="2015-05-03T16:40:00Z">
        <w:r w:rsidR="0074240A">
          <w:rPr>
            <w:rFonts w:ascii="Arial" w:hAnsi="Arial" w:cs="Arial"/>
          </w:rPr>
          <w:t xml:space="preserve"> m</w:t>
        </w:r>
      </w:ins>
      <w:r>
        <w:rPr>
          <w:rFonts w:ascii="Arial" w:hAnsi="Arial" w:cs="Arial"/>
        </w:rPr>
        <w:t xml:space="preserve">embers and </w:t>
      </w:r>
      <w:del w:id="156" w:author="Jayne" w:date="2015-05-03T16:40:00Z">
        <w:r w:rsidDel="0074240A">
          <w:rPr>
            <w:rFonts w:ascii="Arial" w:hAnsi="Arial" w:cs="Arial"/>
          </w:rPr>
          <w:delText xml:space="preserve">three </w:delText>
        </w:r>
      </w:del>
      <w:ins w:id="157" w:author="Jayne" w:date="2015-05-03T16:40:00Z">
        <w:r w:rsidR="0074240A">
          <w:rPr>
            <w:rFonts w:ascii="Arial" w:hAnsi="Arial" w:cs="Arial"/>
          </w:rPr>
          <w:t xml:space="preserve"> two </w:t>
        </w:r>
      </w:ins>
      <w:r>
        <w:rPr>
          <w:rFonts w:ascii="Arial" w:hAnsi="Arial" w:cs="Arial"/>
        </w:rPr>
        <w:t xml:space="preserve">general </w:t>
      </w:r>
      <w:del w:id="158" w:author="Jayne" w:date="2015-05-03T16:40:00Z">
        <w:r w:rsidDel="0074240A">
          <w:rPr>
            <w:rFonts w:ascii="Arial" w:hAnsi="Arial" w:cs="Arial"/>
          </w:rPr>
          <w:delText>c</w:delText>
        </w:r>
      </w:del>
      <w:ins w:id="159" w:author="Jayne" w:date="2015-05-03T16:40:00Z">
        <w:r w:rsidR="0074240A">
          <w:rPr>
            <w:rFonts w:ascii="Arial" w:hAnsi="Arial" w:cs="Arial"/>
          </w:rPr>
          <w:t>C</w:t>
        </w:r>
      </w:ins>
      <w:r>
        <w:rPr>
          <w:rFonts w:ascii="Arial" w:hAnsi="Arial" w:cs="Arial"/>
        </w:rPr>
        <w:t>ommittee members.</w:t>
      </w:r>
    </w:p>
    <w:p w:rsidR="00995192" w:rsidRDefault="00995192" w:rsidP="00995192">
      <w:pPr>
        <w:spacing w:after="0"/>
        <w:ind w:left="709" w:hanging="567"/>
        <w:rPr>
          <w:rFonts w:ascii="Arial" w:hAnsi="Arial" w:cs="Arial"/>
        </w:rPr>
      </w:pPr>
    </w:p>
    <w:p w:rsidR="00995192" w:rsidRDefault="00995192" w:rsidP="00995192">
      <w:pPr>
        <w:spacing w:after="0"/>
        <w:ind w:left="709" w:hanging="567"/>
        <w:rPr>
          <w:rFonts w:ascii="Arial" w:hAnsi="Arial" w:cs="Arial"/>
        </w:rPr>
      </w:pPr>
      <w:r>
        <w:rPr>
          <w:rFonts w:ascii="Arial" w:hAnsi="Arial" w:cs="Arial"/>
          <w:b/>
        </w:rPr>
        <w:t>10.5</w:t>
      </w:r>
      <w:r>
        <w:rPr>
          <w:rFonts w:ascii="Arial" w:hAnsi="Arial" w:cs="Arial"/>
          <w:b/>
        </w:rPr>
        <w:tab/>
        <w:t>SUB-COMMITTEE MEETINGS</w:t>
      </w:r>
    </w:p>
    <w:p w:rsidR="00995192" w:rsidRDefault="00995192" w:rsidP="00995192">
      <w:pPr>
        <w:spacing w:after="0" w:line="240" w:lineRule="auto"/>
        <w:ind w:left="709"/>
        <w:rPr>
          <w:rFonts w:ascii="Arial" w:hAnsi="Arial" w:cs="Arial"/>
        </w:rPr>
      </w:pPr>
      <w:r>
        <w:rPr>
          <w:rFonts w:ascii="Arial" w:hAnsi="Arial" w:cs="Arial"/>
        </w:rPr>
        <w:t>May be called as required.</w:t>
      </w:r>
    </w:p>
    <w:p w:rsidR="00EC2272" w:rsidRDefault="00EC2272" w:rsidP="00995192">
      <w:pPr>
        <w:spacing w:after="0" w:line="240" w:lineRule="auto"/>
        <w:ind w:left="709"/>
        <w:rPr>
          <w:rFonts w:ascii="Arial" w:hAnsi="Arial" w:cs="Arial"/>
        </w:rPr>
      </w:pPr>
    </w:p>
    <w:p w:rsidR="00EC2272" w:rsidRDefault="00CC01B7" w:rsidP="00476D36">
      <w:pPr>
        <w:numPr>
          <w:ilvl w:val="0"/>
          <w:numId w:val="1"/>
        </w:numPr>
        <w:spacing w:after="120" w:line="240" w:lineRule="auto"/>
        <w:ind w:left="141" w:right="-187" w:hanging="425"/>
        <w:jc w:val="both"/>
        <w:rPr>
          <w:rFonts w:ascii="Arial" w:hAnsi="Arial" w:cs="Arial"/>
          <w:b/>
        </w:rPr>
      </w:pPr>
      <w:r>
        <w:rPr>
          <w:rFonts w:ascii="Arial" w:hAnsi="Arial" w:cs="Arial"/>
          <w:b/>
        </w:rPr>
        <w:t>OFFICE BEARERS</w:t>
      </w:r>
    </w:p>
    <w:p w:rsidR="00EC2272" w:rsidRPr="00F00B08" w:rsidRDefault="00EC2272" w:rsidP="00EC2272">
      <w:pPr>
        <w:spacing w:after="0"/>
        <w:ind w:left="709" w:right="-188" w:hanging="567"/>
        <w:jc w:val="both"/>
        <w:rPr>
          <w:rFonts w:ascii="Arial" w:hAnsi="Arial" w:cs="Arial"/>
          <w:b/>
        </w:rPr>
      </w:pPr>
      <w:r>
        <w:rPr>
          <w:rFonts w:ascii="Arial" w:hAnsi="Arial" w:cs="Arial"/>
          <w:b/>
        </w:rPr>
        <w:t>1</w:t>
      </w:r>
      <w:r w:rsidR="00CC01B7">
        <w:rPr>
          <w:rFonts w:ascii="Arial" w:hAnsi="Arial" w:cs="Arial"/>
          <w:b/>
        </w:rPr>
        <w:t>1</w:t>
      </w:r>
      <w:r>
        <w:rPr>
          <w:rFonts w:ascii="Arial" w:hAnsi="Arial" w:cs="Arial"/>
          <w:b/>
        </w:rPr>
        <w:t>.1</w:t>
      </w:r>
      <w:r>
        <w:rPr>
          <w:rFonts w:ascii="Arial" w:hAnsi="Arial" w:cs="Arial"/>
          <w:b/>
        </w:rPr>
        <w:tab/>
      </w:r>
      <w:r w:rsidR="00CC01B7">
        <w:rPr>
          <w:rFonts w:ascii="Arial" w:hAnsi="Arial" w:cs="Arial"/>
        </w:rPr>
        <w:t>Office Bearers shall consist of;</w:t>
      </w:r>
    </w:p>
    <w:p w:rsidR="00EC2272" w:rsidRDefault="00CC01B7" w:rsidP="00CC01B7">
      <w:pPr>
        <w:spacing w:after="0" w:line="240" w:lineRule="auto"/>
        <w:ind w:left="709"/>
        <w:rPr>
          <w:rFonts w:ascii="Arial" w:hAnsi="Arial" w:cs="Arial"/>
        </w:rPr>
      </w:pPr>
      <w:r>
        <w:rPr>
          <w:rFonts w:ascii="Arial" w:hAnsi="Arial" w:cs="Arial"/>
        </w:rPr>
        <w:t>*  President</w:t>
      </w:r>
    </w:p>
    <w:p w:rsidR="00CC01B7" w:rsidRDefault="00CC01B7" w:rsidP="00CC01B7">
      <w:pPr>
        <w:spacing w:after="0" w:line="240" w:lineRule="auto"/>
        <w:ind w:left="709"/>
        <w:rPr>
          <w:rFonts w:ascii="Arial" w:hAnsi="Arial" w:cs="Arial"/>
        </w:rPr>
      </w:pPr>
      <w:r>
        <w:rPr>
          <w:rFonts w:ascii="Arial" w:hAnsi="Arial" w:cs="Arial"/>
        </w:rPr>
        <w:t>*  Vice President</w:t>
      </w:r>
    </w:p>
    <w:p w:rsidR="00CC01B7" w:rsidRDefault="00CC01B7" w:rsidP="00CC01B7">
      <w:pPr>
        <w:spacing w:after="0" w:line="240" w:lineRule="auto"/>
        <w:ind w:left="709"/>
        <w:rPr>
          <w:rFonts w:ascii="Arial" w:hAnsi="Arial" w:cs="Arial"/>
        </w:rPr>
      </w:pPr>
      <w:r>
        <w:rPr>
          <w:rFonts w:ascii="Arial" w:hAnsi="Arial" w:cs="Arial"/>
        </w:rPr>
        <w:lastRenderedPageBreak/>
        <w:t>*  Secretary</w:t>
      </w:r>
    </w:p>
    <w:p w:rsidR="00CC01B7" w:rsidRDefault="00CC01B7" w:rsidP="00CC01B7">
      <w:pPr>
        <w:spacing w:after="0" w:line="240" w:lineRule="auto"/>
        <w:ind w:left="709"/>
        <w:rPr>
          <w:rFonts w:ascii="Arial" w:hAnsi="Arial" w:cs="Arial"/>
        </w:rPr>
      </w:pPr>
      <w:r>
        <w:rPr>
          <w:rFonts w:ascii="Arial" w:hAnsi="Arial" w:cs="Arial"/>
        </w:rPr>
        <w:t>*  Treasurer</w:t>
      </w:r>
    </w:p>
    <w:p w:rsidR="00CC01B7" w:rsidRDefault="00CC01B7" w:rsidP="00EC2272">
      <w:pPr>
        <w:spacing w:after="120" w:line="240" w:lineRule="auto"/>
        <w:ind w:left="709"/>
        <w:rPr>
          <w:rFonts w:ascii="Arial" w:hAnsi="Arial" w:cs="Arial"/>
        </w:rPr>
      </w:pPr>
      <w:r>
        <w:rPr>
          <w:rFonts w:ascii="Arial" w:hAnsi="Arial" w:cs="Arial"/>
        </w:rPr>
        <w:t xml:space="preserve">*  </w:t>
      </w:r>
      <w:del w:id="160" w:author="Jayne" w:date="2015-05-03T16:41:00Z">
        <w:r w:rsidDel="0074240A">
          <w:rPr>
            <w:rFonts w:ascii="Arial" w:hAnsi="Arial" w:cs="Arial"/>
          </w:rPr>
          <w:delText xml:space="preserve">Player </w:delText>
        </w:r>
      </w:del>
      <w:r>
        <w:rPr>
          <w:rFonts w:ascii="Arial" w:hAnsi="Arial" w:cs="Arial"/>
        </w:rPr>
        <w:t>Registrar</w:t>
      </w:r>
    </w:p>
    <w:p w:rsidR="00CC01B7" w:rsidRDefault="00CC01B7" w:rsidP="00CC01B7">
      <w:pPr>
        <w:spacing w:after="120"/>
        <w:ind w:left="709"/>
        <w:rPr>
          <w:rFonts w:ascii="Arial" w:hAnsi="Arial" w:cs="Arial"/>
        </w:rPr>
      </w:pPr>
      <w:r>
        <w:rPr>
          <w:rFonts w:ascii="Arial" w:hAnsi="Arial" w:cs="Arial"/>
        </w:rPr>
        <w:t>These shall be known as the Executive.</w:t>
      </w:r>
    </w:p>
    <w:p w:rsidR="00EC2272" w:rsidRDefault="00EC2272" w:rsidP="00EF74EF">
      <w:pPr>
        <w:spacing w:after="120" w:line="240" w:lineRule="auto"/>
        <w:ind w:left="1418" w:hanging="709"/>
        <w:rPr>
          <w:rFonts w:ascii="Arial" w:hAnsi="Arial" w:cs="Arial"/>
        </w:rPr>
      </w:pPr>
      <w:r>
        <w:rPr>
          <w:rFonts w:ascii="Arial" w:hAnsi="Arial" w:cs="Arial"/>
        </w:rPr>
        <w:t>1</w:t>
      </w:r>
      <w:r w:rsidR="00CC01B7">
        <w:rPr>
          <w:rFonts w:ascii="Arial" w:hAnsi="Arial" w:cs="Arial"/>
        </w:rPr>
        <w:t>1</w:t>
      </w:r>
      <w:r>
        <w:rPr>
          <w:rFonts w:ascii="Arial" w:hAnsi="Arial" w:cs="Arial"/>
        </w:rPr>
        <w:t>.1.1</w:t>
      </w:r>
      <w:r>
        <w:rPr>
          <w:rFonts w:ascii="Arial" w:hAnsi="Arial" w:cs="Arial"/>
        </w:rPr>
        <w:tab/>
      </w:r>
      <w:r w:rsidR="00E45EAB">
        <w:rPr>
          <w:rFonts w:ascii="Arial" w:hAnsi="Arial" w:cs="Arial"/>
        </w:rPr>
        <w:t xml:space="preserve">The Executive shall be elected at the JLJCC </w:t>
      </w:r>
      <w:del w:id="161" w:author="Jayne" w:date="2015-11-24T06:36:00Z">
        <w:r w:rsidR="00E45EAB" w:rsidDel="002E79E6">
          <w:rPr>
            <w:rFonts w:ascii="Arial" w:hAnsi="Arial" w:cs="Arial"/>
          </w:rPr>
          <w:delText>Annual General Meeting</w:delText>
        </w:r>
      </w:del>
      <w:ins w:id="162" w:author="Jayne" w:date="2015-11-24T06:36:00Z">
        <w:r w:rsidR="002E79E6">
          <w:rPr>
            <w:rFonts w:ascii="Arial" w:hAnsi="Arial" w:cs="Arial"/>
          </w:rPr>
          <w:t>AGM</w:t>
        </w:r>
      </w:ins>
      <w:r w:rsidR="00E45EAB">
        <w:rPr>
          <w:rFonts w:ascii="Arial" w:hAnsi="Arial" w:cs="Arial"/>
        </w:rPr>
        <w:t>.</w:t>
      </w:r>
    </w:p>
    <w:p w:rsidR="00E45EAB" w:rsidRDefault="00E45EAB" w:rsidP="00EF74EF">
      <w:pPr>
        <w:spacing w:after="120" w:line="240" w:lineRule="auto"/>
        <w:ind w:left="1418" w:hanging="709"/>
        <w:rPr>
          <w:rFonts w:ascii="Arial" w:hAnsi="Arial" w:cs="Arial"/>
        </w:rPr>
      </w:pPr>
      <w:r>
        <w:rPr>
          <w:rFonts w:ascii="Arial" w:hAnsi="Arial" w:cs="Arial"/>
        </w:rPr>
        <w:t>11.1.2</w:t>
      </w:r>
      <w:r>
        <w:rPr>
          <w:rFonts w:ascii="Arial" w:hAnsi="Arial" w:cs="Arial"/>
        </w:rPr>
        <w:tab/>
        <w:t>A minimum of two general committee persons shall be elected at the JLJCC Annual General Meeting.</w:t>
      </w:r>
    </w:p>
    <w:p w:rsidR="00E45EAB" w:rsidRDefault="00E45EAB" w:rsidP="00EF74EF">
      <w:pPr>
        <w:spacing w:after="120" w:line="240" w:lineRule="auto"/>
        <w:ind w:left="1418" w:hanging="709"/>
        <w:rPr>
          <w:ins w:id="163" w:author="Jayne" w:date="2015-09-25T14:57:00Z"/>
          <w:rFonts w:ascii="Arial" w:hAnsi="Arial" w:cs="Arial"/>
        </w:rPr>
      </w:pPr>
      <w:r>
        <w:rPr>
          <w:rFonts w:ascii="Arial" w:hAnsi="Arial" w:cs="Arial"/>
        </w:rPr>
        <w:t>11.1.3</w:t>
      </w:r>
      <w:r>
        <w:rPr>
          <w:rFonts w:ascii="Arial" w:hAnsi="Arial" w:cs="Arial"/>
        </w:rPr>
        <w:tab/>
        <w:t xml:space="preserve">An Association Delegate </w:t>
      </w:r>
      <w:del w:id="164" w:author="Jayne" w:date="2015-09-25T14:57:00Z">
        <w:r w:rsidDel="0071447A">
          <w:rPr>
            <w:rFonts w:ascii="Arial" w:hAnsi="Arial" w:cs="Arial"/>
          </w:rPr>
          <w:delText xml:space="preserve">must </w:delText>
        </w:r>
      </w:del>
      <w:ins w:id="165" w:author="Jayne" w:date="2015-09-25T14:57:00Z">
        <w:r w:rsidR="0071447A">
          <w:rPr>
            <w:rFonts w:ascii="Arial" w:hAnsi="Arial" w:cs="Arial"/>
          </w:rPr>
          <w:t xml:space="preserve">is to </w:t>
        </w:r>
      </w:ins>
      <w:r>
        <w:rPr>
          <w:rFonts w:ascii="Arial" w:hAnsi="Arial" w:cs="Arial"/>
        </w:rPr>
        <w:t xml:space="preserve">be elected at either the JLJCC Annual General Meeting or at the first general committee </w:t>
      </w:r>
      <w:del w:id="166" w:author="Jayne" w:date="2015-09-25T14:57:00Z">
        <w:r w:rsidDel="0071447A">
          <w:rPr>
            <w:rFonts w:ascii="Arial" w:hAnsi="Arial" w:cs="Arial"/>
          </w:rPr>
          <w:delText>meeting in July of each year</w:delText>
        </w:r>
      </w:del>
      <w:ins w:id="167" w:author="Jayne" w:date="2015-09-25T14:57:00Z">
        <w:r w:rsidR="0071447A">
          <w:rPr>
            <w:rFonts w:ascii="Arial" w:hAnsi="Arial" w:cs="Arial"/>
          </w:rPr>
          <w:t>meeting after the AGM.  If a Delegate cannot be elected, a roster of committee members is to be established.</w:t>
        </w:r>
      </w:ins>
      <w:del w:id="168" w:author="Jayne" w:date="2015-09-25T14:57:00Z">
        <w:r w:rsidDel="0071447A">
          <w:rPr>
            <w:rFonts w:ascii="Arial" w:hAnsi="Arial" w:cs="Arial"/>
          </w:rPr>
          <w:delText>.</w:delText>
        </w:r>
      </w:del>
      <w:ins w:id="169" w:author="Jayne" w:date="2015-05-03T16:41:00Z">
        <w:r w:rsidR="0074240A">
          <w:rPr>
            <w:rFonts w:ascii="Arial" w:hAnsi="Arial" w:cs="Arial"/>
          </w:rPr>
          <w:t xml:space="preserve"> </w:t>
        </w:r>
      </w:ins>
    </w:p>
    <w:p w:rsidR="0071447A" w:rsidDel="0071447A" w:rsidRDefault="0071447A" w:rsidP="00EF74EF">
      <w:pPr>
        <w:spacing w:after="120" w:line="240" w:lineRule="auto"/>
        <w:ind w:left="1418" w:hanging="709"/>
        <w:rPr>
          <w:del w:id="170" w:author="Jayne" w:date="2015-09-25T14:57:00Z"/>
          <w:rFonts w:ascii="Arial" w:hAnsi="Arial" w:cs="Arial"/>
        </w:rPr>
      </w:pPr>
    </w:p>
    <w:p w:rsidR="00E45EAB" w:rsidRDefault="00E45EAB" w:rsidP="00655BFA">
      <w:pPr>
        <w:spacing w:after="0"/>
        <w:ind w:left="1418" w:hanging="709"/>
        <w:rPr>
          <w:rFonts w:ascii="Arial" w:hAnsi="Arial" w:cs="Arial"/>
        </w:rPr>
      </w:pPr>
      <w:r>
        <w:rPr>
          <w:rFonts w:ascii="Arial" w:hAnsi="Arial" w:cs="Arial"/>
        </w:rPr>
        <w:t>11.1.4</w:t>
      </w:r>
      <w:r>
        <w:rPr>
          <w:rFonts w:ascii="Arial" w:hAnsi="Arial" w:cs="Arial"/>
        </w:rPr>
        <w:tab/>
        <w:t xml:space="preserve">The Executive and the </w:t>
      </w:r>
      <w:del w:id="171" w:author="Jayne" w:date="2015-05-03T16:41:00Z">
        <w:r w:rsidDel="0074240A">
          <w:rPr>
            <w:rFonts w:ascii="Arial" w:hAnsi="Arial" w:cs="Arial"/>
          </w:rPr>
          <w:delText>c</w:delText>
        </w:r>
      </w:del>
      <w:ins w:id="172" w:author="Jayne" w:date="2015-05-03T16:41:00Z">
        <w:r w:rsidR="0074240A">
          <w:rPr>
            <w:rFonts w:ascii="Arial" w:hAnsi="Arial" w:cs="Arial"/>
          </w:rPr>
          <w:t>C</w:t>
        </w:r>
      </w:ins>
      <w:r>
        <w:rPr>
          <w:rFonts w:ascii="Arial" w:hAnsi="Arial" w:cs="Arial"/>
        </w:rPr>
        <w:t>ommittee will hold office for a period of one year.</w:t>
      </w:r>
    </w:p>
    <w:p w:rsidR="006C4A96" w:rsidRDefault="006C4A96" w:rsidP="00655BFA">
      <w:pPr>
        <w:spacing w:after="0" w:line="240" w:lineRule="auto"/>
        <w:ind w:left="709" w:hanging="567"/>
        <w:rPr>
          <w:rFonts w:ascii="Arial" w:hAnsi="Arial" w:cs="Arial"/>
        </w:rPr>
      </w:pPr>
    </w:p>
    <w:p w:rsidR="00655BFA" w:rsidRPr="00655BFA" w:rsidRDefault="00655BFA" w:rsidP="00655BFA">
      <w:pPr>
        <w:spacing w:after="0"/>
        <w:ind w:left="709" w:right="-188" w:hanging="567"/>
        <w:jc w:val="both"/>
        <w:rPr>
          <w:rFonts w:ascii="Arial" w:hAnsi="Arial" w:cs="Arial"/>
        </w:rPr>
      </w:pPr>
      <w:r>
        <w:rPr>
          <w:rFonts w:ascii="Arial" w:hAnsi="Arial" w:cs="Arial"/>
          <w:b/>
        </w:rPr>
        <w:t>11.2</w:t>
      </w:r>
      <w:r>
        <w:rPr>
          <w:rFonts w:ascii="Arial" w:hAnsi="Arial" w:cs="Arial"/>
          <w:b/>
        </w:rPr>
        <w:tab/>
        <w:t>PRESIDENT</w:t>
      </w:r>
    </w:p>
    <w:p w:rsidR="00655BFA" w:rsidRDefault="00655BFA" w:rsidP="00655BFA">
      <w:pPr>
        <w:spacing w:after="120" w:line="240" w:lineRule="auto"/>
        <w:ind w:left="1418" w:hanging="709"/>
        <w:rPr>
          <w:rFonts w:ascii="Arial" w:hAnsi="Arial" w:cs="Arial"/>
        </w:rPr>
      </w:pPr>
      <w:r>
        <w:rPr>
          <w:rFonts w:ascii="Arial" w:hAnsi="Arial" w:cs="Arial"/>
        </w:rPr>
        <w:t>11.2.1</w:t>
      </w:r>
      <w:r>
        <w:rPr>
          <w:rFonts w:ascii="Arial" w:hAnsi="Arial" w:cs="Arial"/>
        </w:rPr>
        <w:tab/>
        <w:t>Preside over all meetings of the JLJCC and its sub-committees.</w:t>
      </w:r>
    </w:p>
    <w:p w:rsidR="00655BFA" w:rsidRDefault="00655BFA" w:rsidP="00655BFA">
      <w:pPr>
        <w:spacing w:after="120" w:line="240" w:lineRule="auto"/>
        <w:ind w:left="1418" w:hanging="709"/>
        <w:rPr>
          <w:rFonts w:ascii="Arial" w:hAnsi="Arial" w:cs="Arial"/>
        </w:rPr>
      </w:pPr>
      <w:r>
        <w:rPr>
          <w:rFonts w:ascii="Arial" w:hAnsi="Arial" w:cs="Arial"/>
        </w:rPr>
        <w:t>11.</w:t>
      </w:r>
      <w:r w:rsidR="00DE6EBC">
        <w:rPr>
          <w:rFonts w:ascii="Arial" w:hAnsi="Arial" w:cs="Arial"/>
        </w:rPr>
        <w:t>2</w:t>
      </w:r>
      <w:r>
        <w:rPr>
          <w:rFonts w:ascii="Arial" w:hAnsi="Arial" w:cs="Arial"/>
        </w:rPr>
        <w:t>.2</w:t>
      </w:r>
      <w:r>
        <w:rPr>
          <w:rFonts w:ascii="Arial" w:hAnsi="Arial" w:cs="Arial"/>
        </w:rPr>
        <w:tab/>
      </w:r>
      <w:r w:rsidR="00DE6EBC">
        <w:rPr>
          <w:rFonts w:ascii="Arial" w:hAnsi="Arial" w:cs="Arial"/>
        </w:rPr>
        <w:t>Has a casting vote in the event of tied ballots.</w:t>
      </w:r>
    </w:p>
    <w:p w:rsidR="00DE6EBC" w:rsidRDefault="00DE6EBC" w:rsidP="00DE6EBC">
      <w:pPr>
        <w:spacing w:after="0" w:line="240" w:lineRule="auto"/>
        <w:ind w:left="1418" w:hanging="709"/>
        <w:rPr>
          <w:rFonts w:ascii="Arial" w:hAnsi="Arial" w:cs="Arial"/>
        </w:rPr>
      </w:pPr>
      <w:r>
        <w:rPr>
          <w:rFonts w:ascii="Arial" w:hAnsi="Arial" w:cs="Arial"/>
        </w:rPr>
        <w:t>11.2.3</w:t>
      </w:r>
      <w:r>
        <w:rPr>
          <w:rFonts w:ascii="Arial" w:hAnsi="Arial" w:cs="Arial"/>
        </w:rPr>
        <w:tab/>
        <w:t>Shall sign the minutes and all other necessary documents when confirmed.</w:t>
      </w:r>
      <w:ins w:id="173" w:author="Jayne" w:date="2015-05-03T16:41:00Z">
        <w:r w:rsidR="00DB6393">
          <w:rPr>
            <w:rFonts w:ascii="Arial" w:hAnsi="Arial" w:cs="Arial"/>
          </w:rPr>
          <w:t xml:space="preserve"> </w:t>
        </w:r>
      </w:ins>
    </w:p>
    <w:p w:rsidR="00DE6EBC" w:rsidRDefault="00DE6EBC" w:rsidP="00DE6EBC">
      <w:pPr>
        <w:spacing w:after="0" w:line="240" w:lineRule="auto"/>
        <w:ind w:left="1418" w:hanging="709"/>
        <w:rPr>
          <w:rFonts w:ascii="Arial" w:hAnsi="Arial" w:cs="Arial"/>
        </w:rPr>
      </w:pPr>
    </w:p>
    <w:p w:rsidR="00DE6EBC" w:rsidRPr="00655BFA" w:rsidRDefault="00DE6EBC" w:rsidP="00DE6EBC">
      <w:pPr>
        <w:spacing w:after="0"/>
        <w:ind w:left="709" w:right="-188" w:hanging="567"/>
        <w:jc w:val="both"/>
        <w:rPr>
          <w:rFonts w:ascii="Arial" w:hAnsi="Arial" w:cs="Arial"/>
        </w:rPr>
      </w:pPr>
      <w:r>
        <w:rPr>
          <w:rFonts w:ascii="Arial" w:hAnsi="Arial" w:cs="Arial"/>
          <w:b/>
        </w:rPr>
        <w:t>11.3</w:t>
      </w:r>
      <w:r>
        <w:rPr>
          <w:rFonts w:ascii="Arial" w:hAnsi="Arial" w:cs="Arial"/>
          <w:b/>
        </w:rPr>
        <w:tab/>
        <w:t>VICE PRESIDENT</w:t>
      </w:r>
    </w:p>
    <w:p w:rsidR="00DE6EBC" w:rsidRDefault="00DE6EBC" w:rsidP="00DE6EBC">
      <w:pPr>
        <w:spacing w:after="120" w:line="240" w:lineRule="auto"/>
        <w:ind w:left="1418" w:hanging="709"/>
        <w:rPr>
          <w:rFonts w:ascii="Arial" w:hAnsi="Arial" w:cs="Arial"/>
        </w:rPr>
      </w:pPr>
      <w:r>
        <w:rPr>
          <w:rFonts w:ascii="Arial" w:hAnsi="Arial" w:cs="Arial"/>
        </w:rPr>
        <w:t>11.3.1</w:t>
      </w:r>
      <w:r>
        <w:rPr>
          <w:rFonts w:ascii="Arial" w:hAnsi="Arial" w:cs="Arial"/>
        </w:rPr>
        <w:tab/>
        <w:t xml:space="preserve">Shall take the </w:t>
      </w:r>
      <w:del w:id="174" w:author="Jayne" w:date="2015-05-03T16:41:00Z">
        <w:r w:rsidDel="00DB6393">
          <w:rPr>
            <w:rFonts w:ascii="Arial" w:hAnsi="Arial" w:cs="Arial"/>
          </w:rPr>
          <w:delText>c</w:delText>
        </w:r>
      </w:del>
      <w:ins w:id="175" w:author="Jayne" w:date="2015-05-03T16:41:00Z">
        <w:r w:rsidR="00DB6393">
          <w:rPr>
            <w:rFonts w:ascii="Arial" w:hAnsi="Arial" w:cs="Arial"/>
          </w:rPr>
          <w:t>C</w:t>
        </w:r>
      </w:ins>
      <w:r>
        <w:rPr>
          <w:rFonts w:ascii="Arial" w:hAnsi="Arial" w:cs="Arial"/>
        </w:rPr>
        <w:t>hair in the absence of the President</w:t>
      </w:r>
      <w:ins w:id="176" w:author="Jayne" w:date="2015-05-03T16:41:00Z">
        <w:r w:rsidR="00DB6393">
          <w:rPr>
            <w:rFonts w:ascii="Arial" w:hAnsi="Arial" w:cs="Arial"/>
          </w:rPr>
          <w:t>.</w:t>
        </w:r>
      </w:ins>
    </w:p>
    <w:p w:rsidR="00DE6EBC" w:rsidRDefault="00DE6EBC" w:rsidP="00A834B1">
      <w:pPr>
        <w:spacing w:after="0" w:line="240" w:lineRule="auto"/>
        <w:ind w:left="1418" w:hanging="709"/>
        <w:jc w:val="both"/>
        <w:rPr>
          <w:rFonts w:ascii="Arial" w:hAnsi="Arial" w:cs="Arial"/>
        </w:rPr>
      </w:pPr>
      <w:r>
        <w:rPr>
          <w:rFonts w:ascii="Arial" w:hAnsi="Arial" w:cs="Arial"/>
        </w:rPr>
        <w:t>11.3.2</w:t>
      </w:r>
      <w:r>
        <w:rPr>
          <w:rFonts w:ascii="Arial" w:hAnsi="Arial" w:cs="Arial"/>
        </w:rPr>
        <w:tab/>
        <w:t xml:space="preserve">Shall have the same duties and privileges as the President when to </w:t>
      </w:r>
      <w:del w:id="177" w:author="Jayne" w:date="2015-05-03T16:41:00Z">
        <w:r w:rsidDel="00DB6393">
          <w:rPr>
            <w:rFonts w:ascii="Arial" w:hAnsi="Arial" w:cs="Arial"/>
          </w:rPr>
          <w:delText>c</w:delText>
        </w:r>
      </w:del>
      <w:ins w:id="178" w:author="Jayne" w:date="2015-05-03T16:41:00Z">
        <w:r w:rsidR="00DB6393">
          <w:rPr>
            <w:rFonts w:ascii="Arial" w:hAnsi="Arial" w:cs="Arial"/>
          </w:rPr>
          <w:t>C</w:t>
        </w:r>
      </w:ins>
      <w:r>
        <w:rPr>
          <w:rFonts w:ascii="Arial" w:hAnsi="Arial" w:cs="Arial"/>
        </w:rPr>
        <w:t>hair the meeting.</w:t>
      </w:r>
    </w:p>
    <w:p w:rsidR="00762E5C" w:rsidRDefault="00762E5C" w:rsidP="00762E5C">
      <w:pPr>
        <w:tabs>
          <w:tab w:val="left" w:pos="1800"/>
        </w:tabs>
        <w:spacing w:after="0" w:line="240" w:lineRule="auto"/>
        <w:ind w:left="1418" w:hanging="709"/>
        <w:rPr>
          <w:rFonts w:ascii="Arial" w:hAnsi="Arial" w:cs="Arial"/>
        </w:rPr>
      </w:pPr>
      <w:r>
        <w:rPr>
          <w:rFonts w:ascii="Arial" w:hAnsi="Arial" w:cs="Arial"/>
        </w:rPr>
        <w:tab/>
      </w:r>
    </w:p>
    <w:p w:rsidR="00762E5C" w:rsidRPr="00655BFA" w:rsidRDefault="00762E5C" w:rsidP="00762E5C">
      <w:pPr>
        <w:spacing w:after="0"/>
        <w:ind w:left="709" w:right="-188" w:hanging="567"/>
        <w:jc w:val="both"/>
        <w:rPr>
          <w:rFonts w:ascii="Arial" w:hAnsi="Arial" w:cs="Arial"/>
        </w:rPr>
      </w:pPr>
      <w:r>
        <w:rPr>
          <w:rFonts w:ascii="Arial" w:hAnsi="Arial" w:cs="Arial"/>
          <w:b/>
        </w:rPr>
        <w:t>11.</w:t>
      </w:r>
      <w:r w:rsidR="004941FF">
        <w:rPr>
          <w:rFonts w:ascii="Arial" w:hAnsi="Arial" w:cs="Arial"/>
          <w:b/>
        </w:rPr>
        <w:t>4</w:t>
      </w:r>
      <w:r>
        <w:rPr>
          <w:rFonts w:ascii="Arial" w:hAnsi="Arial" w:cs="Arial"/>
          <w:b/>
        </w:rPr>
        <w:tab/>
      </w:r>
      <w:r w:rsidR="004941FF">
        <w:rPr>
          <w:rFonts w:ascii="Arial" w:hAnsi="Arial" w:cs="Arial"/>
          <w:b/>
        </w:rPr>
        <w:t>SECRETARY</w:t>
      </w:r>
    </w:p>
    <w:p w:rsidR="00762E5C" w:rsidRDefault="00762E5C" w:rsidP="00762E5C">
      <w:pPr>
        <w:spacing w:after="120" w:line="240" w:lineRule="auto"/>
        <w:ind w:left="1418" w:hanging="709"/>
        <w:rPr>
          <w:rFonts w:ascii="Arial" w:hAnsi="Arial" w:cs="Arial"/>
        </w:rPr>
      </w:pPr>
      <w:r>
        <w:rPr>
          <w:rFonts w:ascii="Arial" w:hAnsi="Arial" w:cs="Arial"/>
        </w:rPr>
        <w:t>11.</w:t>
      </w:r>
      <w:r w:rsidR="004941FF">
        <w:rPr>
          <w:rFonts w:ascii="Arial" w:hAnsi="Arial" w:cs="Arial"/>
        </w:rPr>
        <w:t>4</w:t>
      </w:r>
      <w:r>
        <w:rPr>
          <w:rFonts w:ascii="Arial" w:hAnsi="Arial" w:cs="Arial"/>
        </w:rPr>
        <w:t>.1</w:t>
      </w:r>
      <w:r>
        <w:rPr>
          <w:rFonts w:ascii="Arial" w:hAnsi="Arial" w:cs="Arial"/>
        </w:rPr>
        <w:tab/>
      </w:r>
      <w:r w:rsidR="004941FF">
        <w:rPr>
          <w:rFonts w:ascii="Arial" w:hAnsi="Arial" w:cs="Arial"/>
        </w:rPr>
        <w:t>Record and file the minutes.</w:t>
      </w:r>
    </w:p>
    <w:p w:rsidR="00762E5C" w:rsidRDefault="00762E5C" w:rsidP="00A834B1">
      <w:pPr>
        <w:spacing w:after="120" w:line="240" w:lineRule="auto"/>
        <w:ind w:left="1418" w:hanging="709"/>
        <w:jc w:val="both"/>
        <w:rPr>
          <w:rFonts w:ascii="Arial" w:hAnsi="Arial" w:cs="Arial"/>
        </w:rPr>
      </w:pPr>
      <w:r>
        <w:rPr>
          <w:rFonts w:ascii="Arial" w:hAnsi="Arial" w:cs="Arial"/>
        </w:rPr>
        <w:t>11.</w:t>
      </w:r>
      <w:r w:rsidR="004941FF">
        <w:rPr>
          <w:rFonts w:ascii="Arial" w:hAnsi="Arial" w:cs="Arial"/>
        </w:rPr>
        <w:t>4</w:t>
      </w:r>
      <w:r>
        <w:rPr>
          <w:rFonts w:ascii="Arial" w:hAnsi="Arial" w:cs="Arial"/>
        </w:rPr>
        <w:t>.2</w:t>
      </w:r>
      <w:r>
        <w:rPr>
          <w:rFonts w:ascii="Arial" w:hAnsi="Arial" w:cs="Arial"/>
        </w:rPr>
        <w:tab/>
      </w:r>
      <w:r w:rsidR="004941FF">
        <w:rPr>
          <w:rFonts w:ascii="Arial" w:hAnsi="Arial" w:cs="Arial"/>
        </w:rPr>
        <w:t>Circula</w:t>
      </w:r>
      <w:del w:id="179" w:author="Jayne" w:date="2015-05-03T16:42:00Z">
        <w:r w:rsidR="004941FF" w:rsidDel="00DB6393">
          <w:rPr>
            <w:rFonts w:ascii="Arial" w:hAnsi="Arial" w:cs="Arial"/>
          </w:rPr>
          <w:delText>rise</w:delText>
        </w:r>
      </w:del>
      <w:ins w:id="180" w:author="Jayne" w:date="2015-05-03T16:42:00Z">
        <w:r w:rsidR="00DB6393">
          <w:rPr>
            <w:rFonts w:ascii="Arial" w:hAnsi="Arial" w:cs="Arial"/>
          </w:rPr>
          <w:t>te</w:t>
        </w:r>
      </w:ins>
      <w:r w:rsidR="004941FF">
        <w:rPr>
          <w:rFonts w:ascii="Arial" w:hAnsi="Arial" w:cs="Arial"/>
        </w:rPr>
        <w:t xml:space="preserve"> the minutes to all Committee </w:t>
      </w:r>
      <w:ins w:id="181" w:author="Jayne" w:date="2015-05-03T16:42:00Z">
        <w:r w:rsidR="00DB6393">
          <w:rPr>
            <w:rFonts w:ascii="Arial" w:hAnsi="Arial" w:cs="Arial"/>
          </w:rPr>
          <w:t>m</w:t>
        </w:r>
      </w:ins>
      <w:del w:id="182" w:author="Jayne" w:date="2015-05-03T16:42:00Z">
        <w:r w:rsidR="004941FF" w:rsidDel="00DB6393">
          <w:rPr>
            <w:rFonts w:ascii="Arial" w:hAnsi="Arial" w:cs="Arial"/>
          </w:rPr>
          <w:delText>M</w:delText>
        </w:r>
      </w:del>
      <w:r w:rsidR="004941FF">
        <w:rPr>
          <w:rFonts w:ascii="Arial" w:hAnsi="Arial" w:cs="Arial"/>
        </w:rPr>
        <w:t>embers and any other interested parties as approved by the JLJCC from time to time.</w:t>
      </w:r>
    </w:p>
    <w:p w:rsidR="004941FF" w:rsidRDefault="004941FF" w:rsidP="00762E5C">
      <w:pPr>
        <w:spacing w:after="120" w:line="240" w:lineRule="auto"/>
        <w:ind w:left="1418" w:hanging="709"/>
        <w:rPr>
          <w:rFonts w:ascii="Arial" w:hAnsi="Arial" w:cs="Arial"/>
        </w:rPr>
      </w:pPr>
      <w:r>
        <w:rPr>
          <w:rFonts w:ascii="Arial" w:hAnsi="Arial" w:cs="Arial"/>
        </w:rPr>
        <w:t>11.4.3</w:t>
      </w:r>
      <w:r>
        <w:rPr>
          <w:rFonts w:ascii="Arial" w:hAnsi="Arial" w:cs="Arial"/>
        </w:rPr>
        <w:tab/>
        <w:t>Record attendance</w:t>
      </w:r>
      <w:del w:id="183" w:author="Jayne" w:date="2015-05-03T16:42:00Z">
        <w:r w:rsidDel="00DB6393">
          <w:rPr>
            <w:rFonts w:ascii="Arial" w:hAnsi="Arial" w:cs="Arial"/>
          </w:rPr>
          <w:delText>’s</w:delText>
        </w:r>
      </w:del>
      <w:ins w:id="184" w:author="Jayne" w:date="2015-05-03T16:42:00Z">
        <w:r w:rsidR="00DB6393">
          <w:rPr>
            <w:rFonts w:ascii="Arial" w:hAnsi="Arial" w:cs="Arial"/>
          </w:rPr>
          <w:t xml:space="preserve"> and apologies</w:t>
        </w:r>
      </w:ins>
      <w:r>
        <w:rPr>
          <w:rFonts w:ascii="Arial" w:hAnsi="Arial" w:cs="Arial"/>
        </w:rPr>
        <w:t xml:space="preserve"> at meetings</w:t>
      </w:r>
      <w:del w:id="185" w:author="Jayne" w:date="2015-05-03T16:42:00Z">
        <w:r w:rsidDel="00DB6393">
          <w:rPr>
            <w:rFonts w:ascii="Arial" w:hAnsi="Arial" w:cs="Arial"/>
          </w:rPr>
          <w:delText xml:space="preserve"> and apologies</w:delText>
        </w:r>
      </w:del>
      <w:r>
        <w:rPr>
          <w:rFonts w:ascii="Arial" w:hAnsi="Arial" w:cs="Arial"/>
        </w:rPr>
        <w:t>.</w:t>
      </w:r>
    </w:p>
    <w:p w:rsidR="004941FF" w:rsidRDefault="004941FF" w:rsidP="00762E5C">
      <w:pPr>
        <w:spacing w:after="120" w:line="240" w:lineRule="auto"/>
        <w:ind w:left="1418" w:hanging="709"/>
        <w:rPr>
          <w:rFonts w:ascii="Arial" w:hAnsi="Arial" w:cs="Arial"/>
        </w:rPr>
      </w:pPr>
      <w:r>
        <w:rPr>
          <w:rFonts w:ascii="Arial" w:hAnsi="Arial" w:cs="Arial"/>
        </w:rPr>
        <w:t>11.4.4</w:t>
      </w:r>
      <w:r>
        <w:rPr>
          <w:rFonts w:ascii="Arial" w:hAnsi="Arial" w:cs="Arial"/>
        </w:rPr>
        <w:tab/>
        <w:t>Shall answer all correspondence as instructed.</w:t>
      </w:r>
    </w:p>
    <w:p w:rsidR="004941FF" w:rsidDel="00D31C65" w:rsidRDefault="004941FF" w:rsidP="00D31C65">
      <w:pPr>
        <w:spacing w:after="120" w:line="240" w:lineRule="auto"/>
        <w:ind w:left="1418" w:hanging="709"/>
        <w:jc w:val="both"/>
        <w:rPr>
          <w:del w:id="186" w:author="Jayne" w:date="2015-05-03T16:42:00Z"/>
          <w:rFonts w:ascii="Arial" w:hAnsi="Arial" w:cs="Arial"/>
        </w:rPr>
      </w:pPr>
      <w:r>
        <w:rPr>
          <w:rFonts w:ascii="Arial" w:hAnsi="Arial" w:cs="Arial"/>
        </w:rPr>
        <w:t>11.4.5</w:t>
      </w:r>
      <w:r>
        <w:rPr>
          <w:rFonts w:ascii="Arial" w:hAnsi="Arial" w:cs="Arial"/>
        </w:rPr>
        <w:tab/>
        <w:t>Comply on behalf of JLJCC with;</w:t>
      </w:r>
    </w:p>
    <w:p w:rsidR="00D31C65" w:rsidRDefault="00D31C65" w:rsidP="00D31C65">
      <w:pPr>
        <w:spacing w:after="120" w:line="240" w:lineRule="auto"/>
        <w:ind w:left="1418" w:hanging="709"/>
        <w:rPr>
          <w:ins w:id="187" w:author="Jayne" w:date="2015-09-25T15:24:00Z"/>
          <w:rFonts w:ascii="Arial" w:hAnsi="Arial" w:cs="Arial"/>
        </w:rPr>
      </w:pPr>
    </w:p>
    <w:p w:rsidR="00A834B1" w:rsidDel="00DB6393" w:rsidRDefault="00A834B1" w:rsidP="00D31C65">
      <w:pPr>
        <w:spacing w:after="120" w:line="240" w:lineRule="auto"/>
        <w:ind w:left="2410" w:hanging="992"/>
        <w:rPr>
          <w:del w:id="188" w:author="Jayne" w:date="2015-05-03T16:42:00Z"/>
          <w:rFonts w:ascii="Arial" w:hAnsi="Arial" w:cs="Arial"/>
        </w:rPr>
      </w:pPr>
    </w:p>
    <w:p w:rsidR="00A834B1" w:rsidDel="00DB6393" w:rsidRDefault="00A834B1" w:rsidP="00D31C65">
      <w:pPr>
        <w:spacing w:after="120" w:line="240" w:lineRule="auto"/>
        <w:ind w:left="2410" w:hanging="992"/>
        <w:rPr>
          <w:del w:id="189" w:author="Jayne" w:date="2015-05-03T16:42:00Z"/>
          <w:rFonts w:ascii="Arial" w:hAnsi="Arial" w:cs="Arial"/>
        </w:rPr>
      </w:pPr>
    </w:p>
    <w:p w:rsidR="00A834B1" w:rsidDel="00DB6393" w:rsidRDefault="00A834B1" w:rsidP="00D31C65">
      <w:pPr>
        <w:spacing w:after="120" w:line="240" w:lineRule="auto"/>
        <w:ind w:left="2410" w:hanging="992"/>
        <w:rPr>
          <w:del w:id="190" w:author="Jayne" w:date="2015-05-03T16:43:00Z"/>
          <w:rFonts w:ascii="Arial" w:hAnsi="Arial" w:cs="Arial"/>
        </w:rPr>
      </w:pPr>
    </w:p>
    <w:p w:rsidR="00A834B1" w:rsidRDefault="00A834B1" w:rsidP="00D31C65">
      <w:pPr>
        <w:spacing w:after="120" w:line="240" w:lineRule="auto"/>
        <w:ind w:left="2410" w:hanging="992"/>
        <w:jc w:val="both"/>
        <w:rPr>
          <w:rFonts w:ascii="Arial" w:hAnsi="Arial" w:cs="Arial"/>
        </w:rPr>
      </w:pPr>
      <w:r>
        <w:rPr>
          <w:rFonts w:ascii="Arial" w:hAnsi="Arial" w:cs="Arial"/>
        </w:rPr>
        <w:t>11.4.5.1</w:t>
      </w:r>
      <w:ins w:id="191" w:author="Jayne" w:date="2015-09-14T22:37:00Z">
        <w:r w:rsidR="00B14B2D">
          <w:rPr>
            <w:rFonts w:ascii="Arial" w:hAnsi="Arial" w:cs="Arial"/>
          </w:rPr>
          <w:t xml:space="preserve"> </w:t>
        </w:r>
      </w:ins>
      <w:ins w:id="192" w:author="Jayne" w:date="2015-09-25T15:25:00Z">
        <w:r w:rsidR="00D31C65">
          <w:rPr>
            <w:rFonts w:ascii="Arial" w:hAnsi="Arial" w:cs="Arial"/>
          </w:rPr>
          <w:tab/>
        </w:r>
      </w:ins>
      <w:del w:id="193" w:author="Jayne" w:date="2015-09-14T22:37:00Z">
        <w:r w:rsidDel="00B14B2D">
          <w:rPr>
            <w:rFonts w:ascii="Arial" w:hAnsi="Arial" w:cs="Arial"/>
          </w:rPr>
          <w:tab/>
        </w:r>
      </w:del>
      <w:r>
        <w:rPr>
          <w:rFonts w:ascii="Arial" w:hAnsi="Arial" w:cs="Arial"/>
        </w:rPr>
        <w:t>Keeping and maintaining the Register of Members.</w:t>
      </w:r>
    </w:p>
    <w:p w:rsidR="00A834B1" w:rsidDel="005542FD" w:rsidRDefault="00A834B1" w:rsidP="00C44E17">
      <w:pPr>
        <w:spacing w:after="120" w:line="240" w:lineRule="auto"/>
        <w:ind w:left="2410" w:hanging="992"/>
        <w:jc w:val="both"/>
        <w:rPr>
          <w:del w:id="194" w:author="Jayne" w:date="2015-09-14T22:38:00Z"/>
          <w:rFonts w:ascii="Arial" w:hAnsi="Arial" w:cs="Arial"/>
        </w:rPr>
      </w:pPr>
      <w:r>
        <w:rPr>
          <w:rFonts w:ascii="Arial" w:hAnsi="Arial" w:cs="Arial"/>
        </w:rPr>
        <w:t>11.4.5.2</w:t>
      </w:r>
      <w:r>
        <w:rPr>
          <w:rFonts w:ascii="Arial" w:hAnsi="Arial" w:cs="Arial"/>
        </w:rPr>
        <w:tab/>
        <w:t xml:space="preserve">Keeping and maintaining the </w:t>
      </w:r>
      <w:del w:id="195" w:author="Jayne" w:date="2015-05-03T16:43:00Z">
        <w:r w:rsidDel="00CF21F7">
          <w:rPr>
            <w:rFonts w:ascii="Arial" w:hAnsi="Arial" w:cs="Arial"/>
          </w:rPr>
          <w:delText>c</w:delText>
        </w:r>
      </w:del>
      <w:ins w:id="196" w:author="Jayne" w:date="2015-05-03T16:43:00Z">
        <w:r w:rsidR="00CF21F7">
          <w:rPr>
            <w:rFonts w:ascii="Arial" w:hAnsi="Arial" w:cs="Arial"/>
          </w:rPr>
          <w:t>C</w:t>
        </w:r>
      </w:ins>
      <w:r>
        <w:rPr>
          <w:rFonts w:ascii="Arial" w:hAnsi="Arial" w:cs="Arial"/>
        </w:rPr>
        <w:t>onstitution of JLJCC</w:t>
      </w:r>
      <w:ins w:id="197" w:author="Jayne" w:date="2015-09-25T15:22:00Z">
        <w:r w:rsidR="005542FD">
          <w:rPr>
            <w:rFonts w:ascii="Arial" w:hAnsi="Arial" w:cs="Arial"/>
          </w:rPr>
          <w:t>, a copy of which is to be published on the Club’s website</w:t>
        </w:r>
      </w:ins>
      <w:ins w:id="198" w:author="Jayne" w:date="2015-09-25T15:23:00Z">
        <w:r w:rsidR="005542FD">
          <w:rPr>
            <w:rFonts w:ascii="Arial" w:hAnsi="Arial" w:cs="Arial"/>
          </w:rPr>
          <w:t>.  A paper copy</w:t>
        </w:r>
      </w:ins>
      <w:ins w:id="199" w:author="Jayne" w:date="2015-09-25T15:22:00Z">
        <w:r w:rsidR="005542FD">
          <w:rPr>
            <w:rFonts w:ascii="Arial" w:hAnsi="Arial" w:cs="Arial"/>
          </w:rPr>
          <w:t xml:space="preserve"> of the Constitution must be made</w:t>
        </w:r>
      </w:ins>
      <w:r>
        <w:rPr>
          <w:rFonts w:ascii="Arial" w:hAnsi="Arial" w:cs="Arial"/>
        </w:rPr>
        <w:t xml:space="preserve"> </w:t>
      </w:r>
      <w:del w:id="200" w:author="Jayne" w:date="2015-09-25T15:23:00Z">
        <w:r w:rsidDel="005542FD">
          <w:rPr>
            <w:rFonts w:ascii="Arial" w:hAnsi="Arial" w:cs="Arial"/>
          </w:rPr>
          <w:delText xml:space="preserve">and upon request of a member of JLJCC, must make </w:delText>
        </w:r>
      </w:del>
      <w:r>
        <w:rPr>
          <w:rFonts w:ascii="Arial" w:hAnsi="Arial" w:cs="Arial"/>
        </w:rPr>
        <w:t xml:space="preserve">available </w:t>
      </w:r>
      <w:del w:id="201" w:author="Jayne" w:date="2015-09-25T15:23:00Z">
        <w:r w:rsidDel="005542FD">
          <w:rPr>
            <w:rFonts w:ascii="Arial" w:hAnsi="Arial" w:cs="Arial"/>
          </w:rPr>
          <w:delText xml:space="preserve">those rules </w:delText>
        </w:r>
      </w:del>
      <w:r>
        <w:rPr>
          <w:rFonts w:ascii="Arial" w:hAnsi="Arial" w:cs="Arial"/>
        </w:rPr>
        <w:t xml:space="preserve">for the inspection </w:t>
      </w:r>
      <w:ins w:id="202" w:author="Jayne" w:date="2015-09-25T15:25:00Z">
        <w:r w:rsidR="00D31C65">
          <w:rPr>
            <w:rFonts w:ascii="Arial" w:hAnsi="Arial" w:cs="Arial"/>
          </w:rPr>
          <w:t xml:space="preserve">of </w:t>
        </w:r>
      </w:ins>
      <w:del w:id="203" w:author="Jayne" w:date="2015-09-25T15:25:00Z">
        <w:r w:rsidDel="00D31C65">
          <w:rPr>
            <w:rFonts w:ascii="Arial" w:hAnsi="Arial" w:cs="Arial"/>
          </w:rPr>
          <w:delText>of the</w:delText>
        </w:r>
      </w:del>
      <w:ins w:id="204" w:author="Jayne" w:date="2015-09-25T15:25:00Z">
        <w:r w:rsidR="00D31C65">
          <w:rPr>
            <w:rFonts w:ascii="Arial" w:hAnsi="Arial" w:cs="Arial"/>
          </w:rPr>
          <w:t>a</w:t>
        </w:r>
      </w:ins>
      <w:r>
        <w:rPr>
          <w:rFonts w:ascii="Arial" w:hAnsi="Arial" w:cs="Arial"/>
        </w:rPr>
        <w:t xml:space="preserve"> member </w:t>
      </w:r>
      <w:ins w:id="205" w:author="Jayne" w:date="2015-09-25T15:25:00Z">
        <w:r w:rsidR="00D31C65">
          <w:rPr>
            <w:rFonts w:ascii="Arial" w:hAnsi="Arial" w:cs="Arial"/>
          </w:rPr>
          <w:t xml:space="preserve">upon request </w:t>
        </w:r>
      </w:ins>
      <w:del w:id="206" w:author="Jayne" w:date="2015-09-25T15:25:00Z">
        <w:r w:rsidDel="00D31C65">
          <w:rPr>
            <w:rFonts w:ascii="Arial" w:hAnsi="Arial" w:cs="Arial"/>
          </w:rPr>
          <w:delText>and the member may make a copy of or take an extract from the rules but</w:delText>
        </w:r>
      </w:del>
      <w:ins w:id="207" w:author="Jayne" w:date="2015-09-25T15:25:00Z">
        <w:r w:rsidR="00D31C65">
          <w:rPr>
            <w:rFonts w:ascii="Arial" w:hAnsi="Arial" w:cs="Arial"/>
          </w:rPr>
          <w:t xml:space="preserve">but </w:t>
        </w:r>
      </w:ins>
      <w:ins w:id="208" w:author="Jayne" w:date="2015-09-25T15:26:00Z">
        <w:r w:rsidR="00D31C65">
          <w:rPr>
            <w:rFonts w:ascii="Arial" w:hAnsi="Arial" w:cs="Arial"/>
          </w:rPr>
          <w:t>may not be removed.</w:t>
        </w:r>
      </w:ins>
      <w:del w:id="209" w:author="Jayne" w:date="2015-09-25T15:26:00Z">
        <w:r w:rsidDel="00D31C65">
          <w:rPr>
            <w:rFonts w:ascii="Arial" w:hAnsi="Arial" w:cs="Arial"/>
          </w:rPr>
          <w:delText xml:space="preserve"> will have no right to remove the rules for that purpose.</w:delText>
        </w:r>
      </w:del>
    </w:p>
    <w:p w:rsidR="00B14B2D" w:rsidRDefault="00B14B2D" w:rsidP="00C44E17">
      <w:pPr>
        <w:spacing w:after="120" w:line="240" w:lineRule="auto"/>
        <w:ind w:left="2410" w:hanging="992"/>
        <w:jc w:val="both"/>
        <w:rPr>
          <w:ins w:id="210" w:author="Jayne" w:date="2015-09-14T22:38:00Z"/>
          <w:rFonts w:ascii="Arial" w:hAnsi="Arial" w:cs="Arial"/>
        </w:rPr>
      </w:pPr>
    </w:p>
    <w:p w:rsidR="00C03171" w:rsidRDefault="00C03171" w:rsidP="00A834B1">
      <w:pPr>
        <w:spacing w:after="120" w:line="240" w:lineRule="auto"/>
        <w:ind w:left="2410" w:hanging="992"/>
        <w:jc w:val="both"/>
        <w:rPr>
          <w:rFonts w:ascii="Arial" w:hAnsi="Arial" w:cs="Arial"/>
        </w:rPr>
      </w:pPr>
      <w:r>
        <w:rPr>
          <w:rFonts w:ascii="Arial" w:hAnsi="Arial" w:cs="Arial"/>
        </w:rPr>
        <w:t>11</w:t>
      </w:r>
      <w:r w:rsidR="00FF1987">
        <w:rPr>
          <w:rFonts w:ascii="Arial" w:hAnsi="Arial" w:cs="Arial"/>
        </w:rPr>
        <w:t>.4.5.3</w:t>
      </w:r>
      <w:r w:rsidR="00FF1987">
        <w:rPr>
          <w:rFonts w:ascii="Arial" w:hAnsi="Arial" w:cs="Arial"/>
        </w:rPr>
        <w:tab/>
        <w:t xml:space="preserve">Maintain a record of the names and residential addresses of the persons who hold the offices of JLJCC provided for by these rules, including all offices held by the persons who constitute the </w:t>
      </w:r>
      <w:r w:rsidR="00FF1987">
        <w:rPr>
          <w:rFonts w:ascii="Arial" w:hAnsi="Arial" w:cs="Arial"/>
        </w:rPr>
        <w:lastRenderedPageBreak/>
        <w:t>Committee and persons who are authorised to use the Common Seal of JLJCC.</w:t>
      </w:r>
    </w:p>
    <w:p w:rsidR="00437FE1" w:rsidRDefault="00437FE1" w:rsidP="00A834B1">
      <w:pPr>
        <w:spacing w:after="120" w:line="240" w:lineRule="auto"/>
        <w:ind w:left="2410" w:hanging="992"/>
        <w:jc w:val="both"/>
        <w:rPr>
          <w:rFonts w:ascii="Arial" w:hAnsi="Arial" w:cs="Arial"/>
        </w:rPr>
      </w:pPr>
      <w:r>
        <w:rPr>
          <w:rFonts w:ascii="Arial" w:hAnsi="Arial" w:cs="Arial"/>
        </w:rPr>
        <w:t>11.4.5.4</w:t>
      </w:r>
      <w:r>
        <w:rPr>
          <w:rFonts w:ascii="Arial" w:hAnsi="Arial" w:cs="Arial"/>
        </w:rPr>
        <w:tab/>
        <w:t>The names and residential or postal addresses of any persons who are appointed or act as trustees on behalf of JLJCC.</w:t>
      </w:r>
    </w:p>
    <w:p w:rsidR="00437FE1" w:rsidRDefault="00437FE1" w:rsidP="00A834B1">
      <w:pPr>
        <w:spacing w:after="120" w:line="240" w:lineRule="auto"/>
        <w:ind w:left="2410" w:hanging="992"/>
        <w:jc w:val="both"/>
        <w:rPr>
          <w:rFonts w:ascii="Arial" w:hAnsi="Arial" w:cs="Arial"/>
        </w:rPr>
      </w:pPr>
      <w:r>
        <w:rPr>
          <w:rFonts w:ascii="Arial" w:hAnsi="Arial" w:cs="Arial"/>
        </w:rPr>
        <w:t>11.4.5.5</w:t>
      </w:r>
      <w:r>
        <w:rPr>
          <w:rFonts w:ascii="Arial" w:hAnsi="Arial" w:cs="Arial"/>
        </w:rPr>
        <w:tab/>
        <w:t>And the Secretary must, upon request of a member of JLJCC, make available the record for the inspection of the member and the member may make a copy of or take an extract from the record but will have no right to remove the record for that purpose.</w:t>
      </w:r>
    </w:p>
    <w:p w:rsidR="00437FE1" w:rsidRDefault="00437FE1" w:rsidP="005D48F7">
      <w:pPr>
        <w:spacing w:after="0" w:line="240" w:lineRule="auto"/>
        <w:ind w:left="2410" w:hanging="992"/>
        <w:jc w:val="both"/>
        <w:rPr>
          <w:rFonts w:ascii="Arial" w:hAnsi="Arial" w:cs="Arial"/>
        </w:rPr>
      </w:pPr>
      <w:r>
        <w:rPr>
          <w:rFonts w:ascii="Arial" w:hAnsi="Arial" w:cs="Arial"/>
        </w:rPr>
        <w:t>11.4.5.6</w:t>
      </w:r>
      <w:r>
        <w:rPr>
          <w:rFonts w:ascii="Arial" w:hAnsi="Arial" w:cs="Arial"/>
        </w:rPr>
        <w:tab/>
        <w:t>Unless the members resolve otherwise at a general meeting, have custody of all books, documents, records and regist</w:t>
      </w:r>
      <w:del w:id="211" w:author="MAYERS Kerry [Sp Ed Needs - Sensory Service]" w:date="2015-09-14T01:05:00Z">
        <w:r w:rsidDel="00070A5D">
          <w:rPr>
            <w:rFonts w:ascii="Arial" w:hAnsi="Arial" w:cs="Arial"/>
          </w:rPr>
          <w:delText>r</w:delText>
        </w:r>
      </w:del>
      <w:del w:id="212" w:author="Jayne" w:date="2015-05-03T16:44:00Z">
        <w:r w:rsidDel="00CF21F7">
          <w:rPr>
            <w:rFonts w:ascii="Arial" w:hAnsi="Arial" w:cs="Arial"/>
          </w:rPr>
          <w:delText>a</w:delText>
        </w:r>
      </w:del>
      <w:ins w:id="213" w:author="Jayne" w:date="2015-05-03T16:44:00Z">
        <w:r w:rsidR="00CF21F7">
          <w:rPr>
            <w:rFonts w:ascii="Arial" w:hAnsi="Arial" w:cs="Arial"/>
          </w:rPr>
          <w:t>e</w:t>
        </w:r>
      </w:ins>
      <w:r>
        <w:rPr>
          <w:rFonts w:ascii="Arial" w:hAnsi="Arial" w:cs="Arial"/>
        </w:rPr>
        <w:t xml:space="preserve">rs of JLJCC, including those referred to in paragraphs 11.4.5 but other than those required by 11.5 to be kept and maintained by, or in the custody of the Treasurer and those required by rule 11.6 to be kept and maintained by, or in the custody of the </w:t>
      </w:r>
      <w:del w:id="214" w:author="Jayne" w:date="2015-09-25T15:21:00Z">
        <w:r w:rsidDel="0047461D">
          <w:rPr>
            <w:rFonts w:ascii="Arial" w:hAnsi="Arial" w:cs="Arial"/>
          </w:rPr>
          <w:delText xml:space="preserve">Player </w:delText>
        </w:r>
      </w:del>
      <w:r>
        <w:rPr>
          <w:rFonts w:ascii="Arial" w:hAnsi="Arial" w:cs="Arial"/>
        </w:rPr>
        <w:t>Registrar.</w:t>
      </w:r>
    </w:p>
    <w:p w:rsidR="005D48F7" w:rsidRDefault="005D48F7" w:rsidP="005D48F7">
      <w:pPr>
        <w:spacing w:after="0" w:line="240" w:lineRule="auto"/>
        <w:ind w:left="2410" w:hanging="992"/>
        <w:jc w:val="both"/>
        <w:rPr>
          <w:rFonts w:ascii="Arial" w:hAnsi="Arial" w:cs="Arial"/>
        </w:rPr>
      </w:pPr>
    </w:p>
    <w:p w:rsidR="005D48F7" w:rsidRPr="00655BFA" w:rsidRDefault="005D48F7" w:rsidP="005D48F7">
      <w:pPr>
        <w:spacing w:after="0"/>
        <w:ind w:left="709" w:right="-188" w:hanging="567"/>
        <w:jc w:val="both"/>
        <w:rPr>
          <w:rFonts w:ascii="Arial" w:hAnsi="Arial" w:cs="Arial"/>
        </w:rPr>
      </w:pPr>
      <w:r>
        <w:rPr>
          <w:rFonts w:ascii="Arial" w:hAnsi="Arial" w:cs="Arial"/>
          <w:b/>
        </w:rPr>
        <w:t>11.5</w:t>
      </w:r>
      <w:r>
        <w:rPr>
          <w:rFonts w:ascii="Arial" w:hAnsi="Arial" w:cs="Arial"/>
          <w:b/>
        </w:rPr>
        <w:tab/>
        <w:t>TREASURER</w:t>
      </w:r>
    </w:p>
    <w:p w:rsidR="00070A5D" w:rsidRPr="00B14B2D" w:rsidRDefault="005D48F7" w:rsidP="005D48F7">
      <w:pPr>
        <w:spacing w:after="120" w:line="240" w:lineRule="auto"/>
        <w:ind w:left="1418" w:hanging="709"/>
        <w:rPr>
          <w:ins w:id="215" w:author="MAYERS Kerry [Sp Ed Needs - Sensory Service]" w:date="2015-09-14T01:03:00Z"/>
          <w:rFonts w:ascii="Arial" w:eastAsia="Times New Roman" w:hAnsi="Arial" w:cs="Arial"/>
          <w:lang w:eastAsia="en-AU"/>
        </w:rPr>
      </w:pPr>
      <w:r w:rsidRPr="00B14B2D">
        <w:rPr>
          <w:rFonts w:ascii="Arial" w:hAnsi="Arial" w:cs="Arial"/>
        </w:rPr>
        <w:t>11.5.1</w:t>
      </w:r>
      <w:r w:rsidRPr="00B14B2D">
        <w:rPr>
          <w:rFonts w:ascii="Arial" w:hAnsi="Arial" w:cs="Arial"/>
        </w:rPr>
        <w:tab/>
      </w:r>
      <w:ins w:id="216" w:author="MAYERS Kerry [Sp Ed Needs - Sensory Service]" w:date="2015-09-14T01:04:00Z">
        <w:r w:rsidR="00070A5D" w:rsidRPr="00B14B2D">
          <w:rPr>
            <w:rFonts w:ascii="Arial" w:eastAsia="Times New Roman" w:hAnsi="Arial" w:cs="Arial"/>
            <w:lang w:eastAsia="en-AU"/>
          </w:rPr>
          <w:t>S</w:t>
        </w:r>
      </w:ins>
      <w:ins w:id="217" w:author="MAYERS Kerry [Sp Ed Needs - Sensory Service]" w:date="2015-09-14T01:03:00Z">
        <w:r w:rsidR="00070A5D" w:rsidRPr="00B14B2D">
          <w:rPr>
            <w:rFonts w:ascii="Arial" w:eastAsia="Times New Roman" w:hAnsi="Arial" w:cs="Arial"/>
            <w:lang w:eastAsia="en-AU"/>
          </w:rPr>
          <w:t>hall record receipt of monies and bank same within seven (7) days of receipt in the JLJCC bank account</w:t>
        </w:r>
      </w:ins>
      <w:ins w:id="218" w:author="Jayne" w:date="2015-09-14T22:40:00Z">
        <w:r w:rsidR="00B14B2D" w:rsidRPr="00B14B2D">
          <w:rPr>
            <w:rFonts w:ascii="Arial" w:eastAsia="Times New Roman" w:hAnsi="Arial" w:cs="Arial"/>
            <w:lang w:eastAsia="en-AU"/>
          </w:rPr>
          <w:t>.</w:t>
        </w:r>
      </w:ins>
    </w:p>
    <w:p w:rsidR="005D48F7" w:rsidDel="00070A5D" w:rsidRDefault="005D48F7" w:rsidP="005D48F7">
      <w:pPr>
        <w:spacing w:after="120" w:line="240" w:lineRule="auto"/>
        <w:ind w:left="1418" w:hanging="709"/>
        <w:rPr>
          <w:del w:id="219" w:author="MAYERS Kerry [Sp Ed Needs - Sensory Service]" w:date="2015-09-14T01:04:00Z"/>
          <w:rFonts w:ascii="Arial" w:hAnsi="Arial" w:cs="Arial"/>
        </w:rPr>
      </w:pPr>
      <w:del w:id="220" w:author="MAYERS Kerry [Sp Ed Needs - Sensory Service]" w:date="2015-09-14T01:04:00Z">
        <w:r w:rsidDel="00070A5D">
          <w:rPr>
            <w:rFonts w:ascii="Arial" w:hAnsi="Arial" w:cs="Arial"/>
          </w:rPr>
          <w:delText>Shall receipt all monies and bank same within seven (7) days of receipt in the JLJCC bank account.</w:delText>
        </w:r>
      </w:del>
    </w:p>
    <w:p w:rsidR="005D48F7" w:rsidRDefault="005D48F7" w:rsidP="005D48F7">
      <w:pPr>
        <w:spacing w:after="120" w:line="240" w:lineRule="auto"/>
        <w:ind w:left="1418" w:hanging="709"/>
        <w:jc w:val="both"/>
        <w:rPr>
          <w:rFonts w:ascii="Arial" w:hAnsi="Arial" w:cs="Arial"/>
        </w:rPr>
      </w:pPr>
      <w:r>
        <w:rPr>
          <w:rFonts w:ascii="Arial" w:hAnsi="Arial" w:cs="Arial"/>
        </w:rPr>
        <w:t>11.5.2</w:t>
      </w:r>
      <w:r>
        <w:rPr>
          <w:rFonts w:ascii="Arial" w:hAnsi="Arial" w:cs="Arial"/>
        </w:rPr>
        <w:tab/>
        <w:t xml:space="preserve">Shall make all authorised payments by </w:t>
      </w:r>
      <w:ins w:id="221" w:author="Jayne" w:date="2015-05-03T16:44:00Z">
        <w:r w:rsidR="00CF21F7">
          <w:rPr>
            <w:rFonts w:ascii="Arial" w:hAnsi="Arial" w:cs="Arial"/>
          </w:rPr>
          <w:t xml:space="preserve">electronic funds transfer, direct debit, Bpay or by </w:t>
        </w:r>
      </w:ins>
      <w:r>
        <w:rPr>
          <w:rFonts w:ascii="Arial" w:hAnsi="Arial" w:cs="Arial"/>
        </w:rPr>
        <w:t xml:space="preserve">cheque signed by any </w:t>
      </w:r>
      <w:del w:id="222" w:author="MAYERS Kerry [Sp Ed Needs - Sensory Service]" w:date="2015-09-14T01:02:00Z">
        <w:r w:rsidDel="00070A5D">
          <w:rPr>
            <w:rFonts w:ascii="Arial" w:hAnsi="Arial" w:cs="Arial"/>
          </w:rPr>
          <w:delText xml:space="preserve">two </w:delText>
        </w:r>
      </w:del>
      <w:ins w:id="223" w:author="MAYERS Kerry [Sp Ed Needs - Sensory Service]" w:date="2015-09-14T01:02:00Z">
        <w:r w:rsidR="00070A5D">
          <w:rPr>
            <w:rFonts w:ascii="Arial" w:hAnsi="Arial" w:cs="Arial"/>
          </w:rPr>
          <w:t xml:space="preserve">one </w:t>
        </w:r>
      </w:ins>
      <w:r>
        <w:rPr>
          <w:rFonts w:ascii="Arial" w:hAnsi="Arial" w:cs="Arial"/>
        </w:rPr>
        <w:t>of the President, Secretary or Treasurer.</w:t>
      </w:r>
    </w:p>
    <w:p w:rsidR="00FF1987" w:rsidRDefault="005D48F7" w:rsidP="005D48F7">
      <w:pPr>
        <w:spacing w:after="120" w:line="240" w:lineRule="auto"/>
        <w:ind w:left="1418" w:hanging="709"/>
        <w:jc w:val="both"/>
        <w:rPr>
          <w:rFonts w:ascii="Arial" w:hAnsi="Arial" w:cs="Arial"/>
        </w:rPr>
      </w:pPr>
      <w:r>
        <w:rPr>
          <w:rFonts w:ascii="Arial" w:hAnsi="Arial" w:cs="Arial"/>
        </w:rPr>
        <w:t>11.5.3</w:t>
      </w:r>
      <w:r>
        <w:rPr>
          <w:rFonts w:ascii="Arial" w:hAnsi="Arial" w:cs="Arial"/>
        </w:rPr>
        <w:tab/>
        <w:t>Shall record all financial transactions in an appropriate manner.</w:t>
      </w:r>
    </w:p>
    <w:p w:rsidR="005D48F7" w:rsidRDefault="005D48F7" w:rsidP="00D356B7">
      <w:pPr>
        <w:spacing w:after="0" w:line="240" w:lineRule="auto"/>
        <w:ind w:left="1418" w:hanging="709"/>
        <w:jc w:val="both"/>
        <w:rPr>
          <w:rFonts w:ascii="Arial" w:hAnsi="Arial" w:cs="Arial"/>
        </w:rPr>
      </w:pPr>
      <w:r>
        <w:rPr>
          <w:rFonts w:ascii="Arial" w:hAnsi="Arial" w:cs="Arial"/>
        </w:rPr>
        <w:t>11.5.4</w:t>
      </w:r>
      <w:r>
        <w:rPr>
          <w:rFonts w:ascii="Arial" w:hAnsi="Arial" w:cs="Arial"/>
        </w:rPr>
        <w:tab/>
        <w:t>Shall present a monthly statement of receipts and payments for the year at the Annual General Meeting of the JLJCC.</w:t>
      </w:r>
    </w:p>
    <w:p w:rsidR="00D356B7" w:rsidRDefault="00D356B7" w:rsidP="00D356B7">
      <w:pPr>
        <w:spacing w:after="0" w:line="240" w:lineRule="auto"/>
        <w:ind w:left="1418" w:hanging="709"/>
        <w:jc w:val="both"/>
        <w:rPr>
          <w:rFonts w:ascii="Arial" w:hAnsi="Arial" w:cs="Arial"/>
        </w:rPr>
      </w:pPr>
    </w:p>
    <w:p w:rsidR="00D356B7" w:rsidRPr="00655BFA" w:rsidRDefault="00D356B7" w:rsidP="00D356B7">
      <w:pPr>
        <w:spacing w:after="0"/>
        <w:ind w:left="709" w:right="-188" w:hanging="567"/>
        <w:jc w:val="both"/>
        <w:rPr>
          <w:rFonts w:ascii="Arial" w:hAnsi="Arial" w:cs="Arial"/>
        </w:rPr>
      </w:pPr>
      <w:r>
        <w:rPr>
          <w:rFonts w:ascii="Arial" w:hAnsi="Arial" w:cs="Arial"/>
          <w:b/>
        </w:rPr>
        <w:t>11.</w:t>
      </w:r>
      <w:r w:rsidR="00CC0F8E">
        <w:rPr>
          <w:rFonts w:ascii="Arial" w:hAnsi="Arial" w:cs="Arial"/>
          <w:b/>
        </w:rPr>
        <w:t>6</w:t>
      </w:r>
      <w:r>
        <w:rPr>
          <w:rFonts w:ascii="Arial" w:hAnsi="Arial" w:cs="Arial"/>
          <w:b/>
        </w:rPr>
        <w:tab/>
      </w:r>
      <w:del w:id="224" w:author="Jayne" w:date="2015-05-03T16:45:00Z">
        <w:r w:rsidR="00CC0F8E" w:rsidDel="00053C7C">
          <w:rPr>
            <w:rFonts w:ascii="Arial" w:hAnsi="Arial" w:cs="Arial"/>
            <w:b/>
          </w:rPr>
          <w:delText xml:space="preserve">PLAYER </w:delText>
        </w:r>
      </w:del>
      <w:r w:rsidR="00CC0F8E">
        <w:rPr>
          <w:rFonts w:ascii="Arial" w:hAnsi="Arial" w:cs="Arial"/>
          <w:b/>
        </w:rPr>
        <w:t>REGISTRAR</w:t>
      </w:r>
    </w:p>
    <w:p w:rsidR="00D356B7" w:rsidRDefault="00D356B7" w:rsidP="0084588D">
      <w:pPr>
        <w:spacing w:after="120" w:line="240" w:lineRule="auto"/>
        <w:ind w:left="1418" w:hanging="709"/>
        <w:jc w:val="both"/>
        <w:rPr>
          <w:rFonts w:ascii="Arial" w:hAnsi="Arial" w:cs="Arial"/>
        </w:rPr>
      </w:pPr>
      <w:r>
        <w:rPr>
          <w:rFonts w:ascii="Arial" w:hAnsi="Arial" w:cs="Arial"/>
        </w:rPr>
        <w:t>11.</w:t>
      </w:r>
      <w:r w:rsidR="00CC0F8E">
        <w:rPr>
          <w:rFonts w:ascii="Arial" w:hAnsi="Arial" w:cs="Arial"/>
        </w:rPr>
        <w:t>6</w:t>
      </w:r>
      <w:r>
        <w:rPr>
          <w:rFonts w:ascii="Arial" w:hAnsi="Arial" w:cs="Arial"/>
        </w:rPr>
        <w:t>.1</w:t>
      </w:r>
      <w:r>
        <w:rPr>
          <w:rFonts w:ascii="Arial" w:hAnsi="Arial" w:cs="Arial"/>
        </w:rPr>
        <w:tab/>
      </w:r>
      <w:r w:rsidR="00CC0F8E">
        <w:rPr>
          <w:rFonts w:ascii="Arial" w:hAnsi="Arial" w:cs="Arial"/>
        </w:rPr>
        <w:t xml:space="preserve">Shall keep and maintain an up to date Player </w:t>
      </w:r>
      <w:ins w:id="225" w:author="Jayne" w:date="2015-11-24T06:40:00Z">
        <w:r w:rsidR="00916CFF">
          <w:rPr>
            <w:rFonts w:ascii="Arial" w:hAnsi="Arial" w:cs="Arial"/>
          </w:rPr>
          <w:t>R</w:t>
        </w:r>
      </w:ins>
      <w:del w:id="226" w:author="Jayne" w:date="2015-11-24T06:40:00Z">
        <w:r w:rsidR="00CC0F8E" w:rsidDel="00916CFF">
          <w:rPr>
            <w:rFonts w:ascii="Arial" w:hAnsi="Arial" w:cs="Arial"/>
          </w:rPr>
          <w:delText>r</w:delText>
        </w:r>
      </w:del>
      <w:r w:rsidR="00CC0F8E">
        <w:rPr>
          <w:rFonts w:ascii="Arial" w:hAnsi="Arial" w:cs="Arial"/>
        </w:rPr>
        <w:t xml:space="preserve">egister, however that Player </w:t>
      </w:r>
      <w:ins w:id="227" w:author="Jayne" w:date="2015-11-24T06:40:00Z">
        <w:r w:rsidR="00916CFF">
          <w:rPr>
            <w:rFonts w:ascii="Arial" w:hAnsi="Arial" w:cs="Arial"/>
          </w:rPr>
          <w:t>R</w:t>
        </w:r>
      </w:ins>
      <w:del w:id="228" w:author="Jayne" w:date="2015-11-24T06:40:00Z">
        <w:r w:rsidR="00CC0F8E" w:rsidDel="00916CFF">
          <w:rPr>
            <w:rFonts w:ascii="Arial" w:hAnsi="Arial" w:cs="Arial"/>
          </w:rPr>
          <w:delText>r</w:delText>
        </w:r>
      </w:del>
      <w:r w:rsidR="00CC0F8E">
        <w:rPr>
          <w:rFonts w:ascii="Arial" w:hAnsi="Arial" w:cs="Arial"/>
        </w:rPr>
        <w:t>egister shall at no time for</w:t>
      </w:r>
      <w:ins w:id="229" w:author="Jayne" w:date="2015-05-03T16:45:00Z">
        <w:r w:rsidR="00053C7C">
          <w:rPr>
            <w:rFonts w:ascii="Arial" w:hAnsi="Arial" w:cs="Arial"/>
          </w:rPr>
          <w:t>m</w:t>
        </w:r>
      </w:ins>
      <w:r w:rsidR="00CC0F8E">
        <w:rPr>
          <w:rFonts w:ascii="Arial" w:hAnsi="Arial" w:cs="Arial"/>
        </w:rPr>
        <w:t xml:space="preserve"> part of the records of the </w:t>
      </w:r>
      <w:del w:id="230" w:author="Jayne" w:date="2015-05-03T16:45:00Z">
        <w:r w:rsidR="00CC0F8E" w:rsidDel="00053C7C">
          <w:rPr>
            <w:rFonts w:ascii="Arial" w:hAnsi="Arial" w:cs="Arial"/>
          </w:rPr>
          <w:delText>c</w:delText>
        </w:r>
      </w:del>
      <w:ins w:id="231" w:author="Jayne" w:date="2015-05-03T16:45:00Z">
        <w:r w:rsidR="00053C7C">
          <w:rPr>
            <w:rFonts w:ascii="Arial" w:hAnsi="Arial" w:cs="Arial"/>
          </w:rPr>
          <w:t>C</w:t>
        </w:r>
      </w:ins>
      <w:r w:rsidR="00CC0F8E">
        <w:rPr>
          <w:rFonts w:ascii="Arial" w:hAnsi="Arial" w:cs="Arial"/>
        </w:rPr>
        <w:t>lub and will only be available to the Executive Committee and any appropriate person deemed by the Committee.</w:t>
      </w:r>
    </w:p>
    <w:p w:rsidR="00D356B7" w:rsidDel="0084588D" w:rsidRDefault="00D356B7" w:rsidP="0084588D">
      <w:pPr>
        <w:spacing w:after="120" w:line="240" w:lineRule="auto"/>
        <w:ind w:left="1418" w:hanging="709"/>
        <w:jc w:val="both"/>
        <w:rPr>
          <w:del w:id="232" w:author="Jayne" w:date="2015-09-14T22:41:00Z"/>
          <w:rFonts w:ascii="Arial" w:hAnsi="Arial" w:cs="Arial"/>
        </w:rPr>
      </w:pPr>
      <w:r>
        <w:rPr>
          <w:rFonts w:ascii="Arial" w:hAnsi="Arial" w:cs="Arial"/>
        </w:rPr>
        <w:t>11.</w:t>
      </w:r>
      <w:r w:rsidR="00CC0F8E">
        <w:rPr>
          <w:rFonts w:ascii="Arial" w:hAnsi="Arial" w:cs="Arial"/>
        </w:rPr>
        <w:t>6</w:t>
      </w:r>
      <w:r>
        <w:rPr>
          <w:rFonts w:ascii="Arial" w:hAnsi="Arial" w:cs="Arial"/>
        </w:rPr>
        <w:t>.2</w:t>
      </w:r>
      <w:r>
        <w:rPr>
          <w:rFonts w:ascii="Arial" w:hAnsi="Arial" w:cs="Arial"/>
        </w:rPr>
        <w:tab/>
      </w:r>
      <w:r w:rsidR="0031066C">
        <w:rPr>
          <w:rFonts w:ascii="Arial" w:hAnsi="Arial" w:cs="Arial"/>
        </w:rPr>
        <w:t>Distribute team lists to Coaches as necessary</w:t>
      </w:r>
      <w:ins w:id="233" w:author="Jayne" w:date="2015-09-14T22:40:00Z">
        <w:r w:rsidR="0084588D">
          <w:rPr>
            <w:rFonts w:ascii="Arial" w:hAnsi="Arial" w:cs="Arial"/>
          </w:rPr>
          <w:t>.</w:t>
        </w:r>
      </w:ins>
    </w:p>
    <w:p w:rsidR="00D356B7" w:rsidRDefault="00D356B7" w:rsidP="0084588D">
      <w:pPr>
        <w:spacing w:after="120" w:line="240" w:lineRule="auto"/>
        <w:ind w:left="1418" w:hanging="709"/>
        <w:jc w:val="both"/>
        <w:rPr>
          <w:rFonts w:ascii="Arial" w:hAnsi="Arial" w:cs="Arial"/>
        </w:rPr>
      </w:pPr>
      <w:del w:id="234" w:author="Jayne" w:date="2015-05-03T16:46:00Z">
        <w:r w:rsidDel="00053C7C">
          <w:rPr>
            <w:rFonts w:ascii="Arial" w:hAnsi="Arial" w:cs="Arial"/>
          </w:rPr>
          <w:delText>11.5.3</w:delText>
        </w:r>
        <w:r w:rsidDel="00053C7C">
          <w:rPr>
            <w:rFonts w:ascii="Arial" w:hAnsi="Arial" w:cs="Arial"/>
          </w:rPr>
          <w:tab/>
        </w:r>
        <w:r w:rsidR="0031066C" w:rsidDel="00053C7C">
          <w:rPr>
            <w:rFonts w:ascii="Arial" w:hAnsi="Arial" w:cs="Arial"/>
          </w:rPr>
          <w:delText>Submit team lists to the South West Metropolitan Junior Cricket Council by the 2</w:delText>
        </w:r>
        <w:r w:rsidR="0031066C" w:rsidRPr="0031066C" w:rsidDel="00053C7C">
          <w:rPr>
            <w:rFonts w:ascii="Arial" w:hAnsi="Arial" w:cs="Arial"/>
            <w:vertAlign w:val="superscript"/>
          </w:rPr>
          <w:delText>nd</w:delText>
        </w:r>
        <w:r w:rsidR="0031066C" w:rsidDel="00053C7C">
          <w:rPr>
            <w:rFonts w:ascii="Arial" w:hAnsi="Arial" w:cs="Arial"/>
          </w:rPr>
          <w:delText xml:space="preserve"> game of the season.</w:delText>
        </w:r>
      </w:del>
    </w:p>
    <w:p w:rsidR="001D6FA1" w:rsidDel="006B3C43" w:rsidRDefault="001D6FA1" w:rsidP="001D6FA1">
      <w:pPr>
        <w:spacing w:after="0" w:line="240" w:lineRule="auto"/>
        <w:ind w:left="1418" w:hanging="709"/>
        <w:jc w:val="both"/>
        <w:rPr>
          <w:del w:id="235" w:author="MAYERS Kerry " w:date="2016-03-17T22:30:00Z"/>
          <w:rFonts w:ascii="Arial" w:hAnsi="Arial" w:cs="Arial"/>
        </w:rPr>
      </w:pPr>
    </w:p>
    <w:p w:rsidR="001D6FA1" w:rsidRPr="00655BFA" w:rsidRDefault="001D6FA1" w:rsidP="001D6FA1">
      <w:pPr>
        <w:spacing w:after="0"/>
        <w:ind w:left="709" w:right="-188" w:hanging="567"/>
        <w:jc w:val="both"/>
        <w:rPr>
          <w:rFonts w:ascii="Arial" w:hAnsi="Arial" w:cs="Arial"/>
        </w:rPr>
      </w:pPr>
      <w:r>
        <w:rPr>
          <w:rFonts w:ascii="Arial" w:hAnsi="Arial" w:cs="Arial"/>
          <w:b/>
        </w:rPr>
        <w:t>11.7</w:t>
      </w:r>
      <w:r>
        <w:rPr>
          <w:rFonts w:ascii="Arial" w:hAnsi="Arial" w:cs="Arial"/>
          <w:b/>
        </w:rPr>
        <w:tab/>
        <w:t>GENERAL COMMITTEE MEMBERS</w:t>
      </w:r>
    </w:p>
    <w:p w:rsidR="001D6FA1" w:rsidRDefault="001D6FA1" w:rsidP="001D6FA1">
      <w:pPr>
        <w:spacing w:after="120" w:line="240" w:lineRule="auto"/>
        <w:ind w:left="1418" w:hanging="709"/>
        <w:rPr>
          <w:rFonts w:ascii="Arial" w:hAnsi="Arial" w:cs="Arial"/>
        </w:rPr>
      </w:pPr>
      <w:r>
        <w:rPr>
          <w:rFonts w:ascii="Arial" w:hAnsi="Arial" w:cs="Arial"/>
        </w:rPr>
        <w:t>11.7.1</w:t>
      </w:r>
      <w:r>
        <w:rPr>
          <w:rFonts w:ascii="Arial" w:hAnsi="Arial" w:cs="Arial"/>
        </w:rPr>
        <w:tab/>
        <w:t>Shall assist the Executive as necessary</w:t>
      </w:r>
      <w:ins w:id="236" w:author="Jayne" w:date="2015-05-03T16:46:00Z">
        <w:r w:rsidR="00666797">
          <w:rPr>
            <w:rFonts w:ascii="Arial" w:hAnsi="Arial" w:cs="Arial"/>
          </w:rPr>
          <w:t>.</w:t>
        </w:r>
      </w:ins>
    </w:p>
    <w:p w:rsidR="001D6FA1" w:rsidDel="00857946" w:rsidRDefault="001D6FA1" w:rsidP="001D6FA1">
      <w:pPr>
        <w:spacing w:after="0" w:line="240" w:lineRule="auto"/>
        <w:ind w:left="1418" w:hanging="709"/>
        <w:jc w:val="both"/>
        <w:rPr>
          <w:del w:id="237" w:author="Jayne" w:date="2015-11-22T21:19:00Z"/>
          <w:rFonts w:ascii="Arial" w:hAnsi="Arial" w:cs="Arial"/>
        </w:rPr>
      </w:pPr>
      <w:r>
        <w:rPr>
          <w:rFonts w:ascii="Arial" w:hAnsi="Arial" w:cs="Arial"/>
        </w:rPr>
        <w:t>11.7.2</w:t>
      </w:r>
      <w:r>
        <w:rPr>
          <w:rFonts w:ascii="Arial" w:hAnsi="Arial" w:cs="Arial"/>
        </w:rPr>
        <w:tab/>
        <w:t>May form a sub-committee as required</w:t>
      </w:r>
      <w:ins w:id="238" w:author="Jayne" w:date="2015-05-03T16:46:00Z">
        <w:r w:rsidR="00666797">
          <w:rPr>
            <w:rFonts w:ascii="Arial" w:hAnsi="Arial" w:cs="Arial"/>
          </w:rPr>
          <w:t>.</w:t>
        </w:r>
      </w:ins>
    </w:p>
    <w:p w:rsidR="00DD6626" w:rsidRDefault="00DD6626" w:rsidP="00857946">
      <w:pPr>
        <w:spacing w:after="0" w:line="240" w:lineRule="auto"/>
        <w:ind w:left="1418" w:hanging="709"/>
        <w:jc w:val="both"/>
        <w:rPr>
          <w:ins w:id="239" w:author="Jayne" w:date="2015-10-26T20:05:00Z"/>
          <w:rFonts w:ascii="Arial" w:hAnsi="Arial" w:cs="Arial"/>
        </w:rPr>
      </w:pPr>
    </w:p>
    <w:p w:rsidR="00DD6626" w:rsidRDefault="00DD6626" w:rsidP="001D6FA1">
      <w:pPr>
        <w:spacing w:after="0" w:line="240" w:lineRule="auto"/>
        <w:ind w:left="1418" w:hanging="709"/>
        <w:jc w:val="both"/>
        <w:rPr>
          <w:rFonts w:ascii="Arial" w:hAnsi="Arial" w:cs="Arial"/>
        </w:rPr>
      </w:pPr>
    </w:p>
    <w:p w:rsidR="001D6FA1" w:rsidRPr="00655BFA" w:rsidRDefault="001D6FA1" w:rsidP="001D6FA1">
      <w:pPr>
        <w:spacing w:after="0"/>
        <w:ind w:left="709" w:right="-188" w:hanging="567"/>
        <w:jc w:val="both"/>
        <w:rPr>
          <w:rFonts w:ascii="Arial" w:hAnsi="Arial" w:cs="Arial"/>
        </w:rPr>
      </w:pPr>
      <w:r>
        <w:rPr>
          <w:rFonts w:ascii="Arial" w:hAnsi="Arial" w:cs="Arial"/>
          <w:b/>
        </w:rPr>
        <w:t>11.8</w:t>
      </w:r>
      <w:r>
        <w:rPr>
          <w:rFonts w:ascii="Arial" w:hAnsi="Arial" w:cs="Arial"/>
          <w:b/>
        </w:rPr>
        <w:tab/>
        <w:t>ASSOCIATION DELEGATE</w:t>
      </w:r>
    </w:p>
    <w:p w:rsidR="001D6FA1" w:rsidRDefault="001D6FA1" w:rsidP="001D6FA1">
      <w:pPr>
        <w:spacing w:after="120" w:line="240" w:lineRule="auto"/>
        <w:ind w:left="1418" w:hanging="709"/>
        <w:rPr>
          <w:rFonts w:ascii="Arial" w:hAnsi="Arial" w:cs="Arial"/>
        </w:rPr>
      </w:pPr>
      <w:r>
        <w:rPr>
          <w:rFonts w:ascii="Arial" w:hAnsi="Arial" w:cs="Arial"/>
        </w:rPr>
        <w:t>11.</w:t>
      </w:r>
      <w:r w:rsidR="00DC7C87">
        <w:rPr>
          <w:rFonts w:ascii="Arial" w:hAnsi="Arial" w:cs="Arial"/>
        </w:rPr>
        <w:t>8</w:t>
      </w:r>
      <w:r>
        <w:rPr>
          <w:rFonts w:ascii="Arial" w:hAnsi="Arial" w:cs="Arial"/>
        </w:rPr>
        <w:t>.1</w:t>
      </w:r>
      <w:r>
        <w:rPr>
          <w:rFonts w:ascii="Arial" w:hAnsi="Arial" w:cs="Arial"/>
        </w:rPr>
        <w:tab/>
      </w:r>
      <w:r w:rsidR="00DC7C87">
        <w:rPr>
          <w:rFonts w:ascii="Arial" w:hAnsi="Arial" w:cs="Arial"/>
        </w:rPr>
        <w:t>Shall attend a minimum of three fourths of the meetings of the South West Metropolitan Junior Cricket Council each year. (SWMJCC)</w:t>
      </w:r>
    </w:p>
    <w:p w:rsidR="001D6FA1" w:rsidRDefault="001D6FA1" w:rsidP="001D6FA1">
      <w:pPr>
        <w:spacing w:after="120" w:line="240" w:lineRule="auto"/>
        <w:ind w:left="1418" w:hanging="709"/>
        <w:jc w:val="both"/>
        <w:rPr>
          <w:rFonts w:ascii="Arial" w:hAnsi="Arial" w:cs="Arial"/>
        </w:rPr>
      </w:pPr>
      <w:r>
        <w:rPr>
          <w:rFonts w:ascii="Arial" w:hAnsi="Arial" w:cs="Arial"/>
        </w:rPr>
        <w:t>11.</w:t>
      </w:r>
      <w:r w:rsidR="00DC7C87">
        <w:rPr>
          <w:rFonts w:ascii="Arial" w:hAnsi="Arial" w:cs="Arial"/>
        </w:rPr>
        <w:t>8</w:t>
      </w:r>
      <w:r>
        <w:rPr>
          <w:rFonts w:ascii="Arial" w:hAnsi="Arial" w:cs="Arial"/>
        </w:rPr>
        <w:t>.2</w:t>
      </w:r>
      <w:r>
        <w:rPr>
          <w:rFonts w:ascii="Arial" w:hAnsi="Arial" w:cs="Arial"/>
        </w:rPr>
        <w:tab/>
      </w:r>
      <w:r w:rsidR="00DC7C87">
        <w:rPr>
          <w:rFonts w:ascii="Arial" w:hAnsi="Arial" w:cs="Arial"/>
        </w:rPr>
        <w:t>Shall report all necessary information received from the meetings of the SWMJCC at each monthly meeting of the JLJCC committee.</w:t>
      </w:r>
    </w:p>
    <w:p w:rsidR="001D6FA1" w:rsidDel="00666797" w:rsidRDefault="001D6FA1" w:rsidP="001D6FA1">
      <w:pPr>
        <w:spacing w:after="120" w:line="240" w:lineRule="auto"/>
        <w:ind w:left="1418" w:hanging="709"/>
        <w:jc w:val="both"/>
        <w:rPr>
          <w:del w:id="240" w:author="Jayne" w:date="2015-05-03T16:46:00Z"/>
          <w:rFonts w:ascii="Arial" w:hAnsi="Arial" w:cs="Arial"/>
        </w:rPr>
      </w:pPr>
    </w:p>
    <w:p w:rsidR="00D356B7" w:rsidRDefault="00D356B7" w:rsidP="00666797">
      <w:pPr>
        <w:spacing w:after="120" w:line="240" w:lineRule="auto"/>
        <w:jc w:val="both"/>
        <w:rPr>
          <w:rFonts w:ascii="Arial" w:hAnsi="Arial" w:cs="Arial"/>
        </w:rPr>
      </w:pPr>
    </w:p>
    <w:p w:rsidR="00F650C3" w:rsidRPr="00351417" w:rsidRDefault="00F650C3" w:rsidP="00476D36">
      <w:pPr>
        <w:numPr>
          <w:ilvl w:val="0"/>
          <w:numId w:val="1"/>
        </w:numPr>
        <w:tabs>
          <w:tab w:val="left" w:pos="142"/>
        </w:tabs>
        <w:spacing w:after="0"/>
        <w:ind w:left="142" w:right="-188" w:hanging="426"/>
        <w:jc w:val="both"/>
        <w:rPr>
          <w:rFonts w:ascii="Arial" w:hAnsi="Arial" w:cs="Arial"/>
          <w:b/>
        </w:rPr>
      </w:pPr>
      <w:r>
        <w:rPr>
          <w:rFonts w:ascii="Arial" w:hAnsi="Arial" w:cs="Arial"/>
          <w:b/>
        </w:rPr>
        <w:t>DISSOLUTION</w:t>
      </w:r>
      <w:del w:id="241" w:author="Jayne" w:date="2015-09-14T22:41:00Z">
        <w:r w:rsidRPr="006C0BC7" w:rsidDel="0084588D">
          <w:rPr>
            <w:rFonts w:ascii="Arial" w:hAnsi="Arial" w:cs="Arial"/>
          </w:rPr>
          <w:tab/>
        </w:r>
      </w:del>
    </w:p>
    <w:p w:rsidR="00F650C3" w:rsidRPr="00420F3C" w:rsidDel="00DD6626" w:rsidRDefault="00F650C3" w:rsidP="00F650C3">
      <w:pPr>
        <w:tabs>
          <w:tab w:val="left" w:pos="142"/>
        </w:tabs>
        <w:spacing w:after="0"/>
        <w:ind w:left="142" w:right="-188"/>
        <w:jc w:val="both"/>
        <w:rPr>
          <w:del w:id="242" w:author="Jayne" w:date="2015-10-26T20:05:00Z"/>
          <w:rFonts w:ascii="Arial" w:hAnsi="Arial" w:cs="Arial"/>
          <w:b/>
        </w:rPr>
      </w:pPr>
      <w:r>
        <w:rPr>
          <w:rFonts w:ascii="Arial" w:hAnsi="Arial" w:cs="Arial"/>
        </w:rPr>
        <w:lastRenderedPageBreak/>
        <w:t>A Special Meeting may, by a majority of votes of at least three fourths of all members of the club, dissolve the Committee and elect a new Committee</w:t>
      </w:r>
      <w:r w:rsidRPr="006C0BC7">
        <w:rPr>
          <w:rFonts w:ascii="Arial" w:hAnsi="Arial" w:cs="Arial"/>
        </w:rPr>
        <w:t>.</w:t>
      </w:r>
    </w:p>
    <w:p w:rsidR="00F650C3" w:rsidRDefault="00F650C3" w:rsidP="00DD6626">
      <w:pPr>
        <w:tabs>
          <w:tab w:val="left" w:pos="142"/>
        </w:tabs>
        <w:spacing w:after="0"/>
        <w:ind w:left="142" w:right="-188"/>
        <w:jc w:val="both"/>
        <w:rPr>
          <w:ins w:id="243" w:author="Jayne" w:date="2015-09-14T22:41:00Z"/>
          <w:rFonts w:ascii="Arial" w:hAnsi="Arial" w:cs="Arial"/>
          <w:b/>
        </w:rPr>
      </w:pPr>
    </w:p>
    <w:p w:rsidR="0084588D" w:rsidRPr="006C0BC7" w:rsidRDefault="0084588D" w:rsidP="00F650C3">
      <w:pPr>
        <w:tabs>
          <w:tab w:val="left" w:pos="142"/>
        </w:tabs>
        <w:spacing w:after="0"/>
        <w:ind w:left="142" w:right="-188" w:hanging="426"/>
        <w:jc w:val="both"/>
        <w:rPr>
          <w:rFonts w:ascii="Arial" w:hAnsi="Arial" w:cs="Arial"/>
          <w:b/>
        </w:rPr>
      </w:pPr>
    </w:p>
    <w:p w:rsidR="00F650C3" w:rsidRPr="00351417" w:rsidRDefault="000B3D17" w:rsidP="00476D36">
      <w:pPr>
        <w:numPr>
          <w:ilvl w:val="0"/>
          <w:numId w:val="1"/>
        </w:numPr>
        <w:tabs>
          <w:tab w:val="left" w:pos="142"/>
        </w:tabs>
        <w:spacing w:after="0"/>
        <w:ind w:left="142" w:right="-188" w:hanging="426"/>
        <w:jc w:val="both"/>
        <w:rPr>
          <w:rFonts w:ascii="Arial" w:hAnsi="Arial" w:cs="Arial"/>
          <w:b/>
        </w:rPr>
      </w:pPr>
      <w:r>
        <w:rPr>
          <w:rFonts w:ascii="Arial" w:hAnsi="Arial" w:cs="Arial"/>
          <w:b/>
        </w:rPr>
        <w:t>VACANCY</w:t>
      </w:r>
    </w:p>
    <w:p w:rsidR="00F650C3" w:rsidRPr="00B74671" w:rsidRDefault="000B3D17" w:rsidP="000B3D17">
      <w:pPr>
        <w:tabs>
          <w:tab w:val="left" w:pos="142"/>
        </w:tabs>
        <w:spacing w:after="0"/>
        <w:ind w:left="142" w:right="-188"/>
        <w:jc w:val="both"/>
        <w:rPr>
          <w:rFonts w:ascii="Arial" w:hAnsi="Arial" w:cs="Arial"/>
          <w:b/>
        </w:rPr>
      </w:pPr>
      <w:r>
        <w:rPr>
          <w:rFonts w:ascii="Arial" w:hAnsi="Arial" w:cs="Arial"/>
        </w:rPr>
        <w:t>Should any position of The Executive or general committee members become vacant due to any circumstances whatsoever, the committee of JLJCC shall appoint a successor for the remainder of the season.</w:t>
      </w:r>
    </w:p>
    <w:p w:rsidR="00DE6EBC" w:rsidRDefault="00DE6EBC" w:rsidP="0048563D">
      <w:pPr>
        <w:spacing w:after="0" w:line="240" w:lineRule="auto"/>
        <w:ind w:left="1418" w:hanging="709"/>
        <w:rPr>
          <w:rFonts w:ascii="Arial" w:hAnsi="Arial" w:cs="Arial"/>
        </w:rPr>
      </w:pPr>
    </w:p>
    <w:p w:rsidR="008F421C" w:rsidRPr="00333715" w:rsidRDefault="008F421C" w:rsidP="00476D36">
      <w:pPr>
        <w:numPr>
          <w:ilvl w:val="0"/>
          <w:numId w:val="1"/>
        </w:numPr>
        <w:tabs>
          <w:tab w:val="left" w:pos="142"/>
        </w:tabs>
        <w:spacing w:after="120" w:line="240" w:lineRule="auto"/>
        <w:ind w:left="141" w:right="-187" w:hanging="425"/>
        <w:jc w:val="both"/>
        <w:rPr>
          <w:rFonts w:ascii="Arial" w:hAnsi="Arial" w:cs="Arial"/>
          <w:b/>
        </w:rPr>
      </w:pPr>
      <w:r>
        <w:rPr>
          <w:rFonts w:ascii="Arial" w:hAnsi="Arial" w:cs="Arial"/>
          <w:b/>
        </w:rPr>
        <w:t>BALLOTS AND GENERAL BUSINESS</w:t>
      </w:r>
    </w:p>
    <w:p w:rsidR="00476BFF" w:rsidRDefault="00476BFF" w:rsidP="002421D2">
      <w:pPr>
        <w:spacing w:after="120" w:line="240" w:lineRule="auto"/>
        <w:ind w:left="709" w:right="-187" w:hanging="567"/>
        <w:jc w:val="both"/>
        <w:rPr>
          <w:rFonts w:ascii="Arial" w:hAnsi="Arial" w:cs="Arial"/>
          <w:b/>
        </w:rPr>
      </w:pPr>
      <w:r>
        <w:rPr>
          <w:rFonts w:ascii="Arial" w:hAnsi="Arial" w:cs="Arial"/>
          <w:b/>
        </w:rPr>
        <w:t>14</w:t>
      </w:r>
      <w:r w:rsidR="008F421C">
        <w:rPr>
          <w:rFonts w:ascii="Arial" w:hAnsi="Arial" w:cs="Arial"/>
          <w:b/>
        </w:rPr>
        <w:t xml:space="preserve">.1 </w:t>
      </w:r>
      <w:r w:rsidR="008F421C">
        <w:rPr>
          <w:rFonts w:ascii="Arial" w:hAnsi="Arial" w:cs="Arial"/>
          <w:b/>
        </w:rPr>
        <w:tab/>
      </w:r>
      <w:r w:rsidRPr="00476BFF">
        <w:rPr>
          <w:rFonts w:ascii="Arial" w:hAnsi="Arial" w:cs="Arial"/>
          <w:b/>
        </w:rPr>
        <w:t>QUORUM</w:t>
      </w:r>
      <w:r>
        <w:rPr>
          <w:rFonts w:ascii="Arial" w:hAnsi="Arial" w:cs="Arial"/>
          <w:b/>
        </w:rPr>
        <w:t xml:space="preserve"> </w:t>
      </w:r>
      <w:r>
        <w:rPr>
          <w:rFonts w:ascii="Arial" w:hAnsi="Arial" w:cs="Arial"/>
        </w:rPr>
        <w:t xml:space="preserve">– No ballots shall be conducted or General Business voted on unless there are </w:t>
      </w:r>
      <w:del w:id="244" w:author="Jayne" w:date="2015-05-03T16:46:00Z">
        <w:r w:rsidDel="00F76F5C">
          <w:rPr>
            <w:rFonts w:ascii="Arial" w:hAnsi="Arial" w:cs="Arial"/>
          </w:rPr>
          <w:delText xml:space="preserve">two </w:delText>
        </w:r>
      </w:del>
      <w:ins w:id="245" w:author="Jayne" w:date="2015-05-03T16:46:00Z">
        <w:r w:rsidR="00F76F5C">
          <w:rPr>
            <w:rFonts w:ascii="Arial" w:hAnsi="Arial" w:cs="Arial"/>
          </w:rPr>
          <w:t xml:space="preserve">three </w:t>
        </w:r>
      </w:ins>
      <w:r>
        <w:rPr>
          <w:rFonts w:ascii="Arial" w:hAnsi="Arial" w:cs="Arial"/>
        </w:rPr>
        <w:t xml:space="preserve">members of the Executive and </w:t>
      </w:r>
      <w:del w:id="246" w:author="Jayne" w:date="2015-05-03T16:46:00Z">
        <w:r w:rsidDel="00F76F5C">
          <w:rPr>
            <w:rFonts w:ascii="Arial" w:hAnsi="Arial" w:cs="Arial"/>
          </w:rPr>
          <w:delText xml:space="preserve">three </w:delText>
        </w:r>
      </w:del>
      <w:ins w:id="247" w:author="Jayne" w:date="2015-05-03T16:46:00Z">
        <w:r w:rsidR="00F76F5C">
          <w:rPr>
            <w:rFonts w:ascii="Arial" w:hAnsi="Arial" w:cs="Arial"/>
          </w:rPr>
          <w:t xml:space="preserve">two </w:t>
        </w:r>
      </w:ins>
      <w:r>
        <w:rPr>
          <w:rFonts w:ascii="Arial" w:hAnsi="Arial" w:cs="Arial"/>
        </w:rPr>
        <w:t xml:space="preserve">general </w:t>
      </w:r>
      <w:ins w:id="248" w:author="Jayne" w:date="2015-11-24T06:36:00Z">
        <w:r w:rsidR="002E79E6">
          <w:rPr>
            <w:rFonts w:ascii="Arial" w:hAnsi="Arial" w:cs="Arial"/>
          </w:rPr>
          <w:t>C</w:t>
        </w:r>
      </w:ins>
      <w:del w:id="249" w:author="Jayne" w:date="2015-11-24T06:36:00Z">
        <w:r w:rsidDel="002E79E6">
          <w:rPr>
            <w:rFonts w:ascii="Arial" w:hAnsi="Arial" w:cs="Arial"/>
          </w:rPr>
          <w:delText>c</w:delText>
        </w:r>
      </w:del>
      <w:r>
        <w:rPr>
          <w:rFonts w:ascii="Arial" w:hAnsi="Arial" w:cs="Arial"/>
        </w:rPr>
        <w:t>ommittee members present at the meeting.</w:t>
      </w:r>
    </w:p>
    <w:p w:rsidR="008F421C" w:rsidRDefault="00476BFF" w:rsidP="002421D2">
      <w:pPr>
        <w:spacing w:after="120" w:line="240" w:lineRule="auto"/>
        <w:ind w:left="709" w:right="-187" w:hanging="567"/>
        <w:jc w:val="both"/>
        <w:rPr>
          <w:rFonts w:ascii="Arial" w:hAnsi="Arial" w:cs="Arial"/>
        </w:rPr>
      </w:pPr>
      <w:r>
        <w:rPr>
          <w:rFonts w:ascii="Arial" w:hAnsi="Arial" w:cs="Arial"/>
          <w:b/>
        </w:rPr>
        <w:t>14</w:t>
      </w:r>
      <w:r w:rsidR="008F421C">
        <w:rPr>
          <w:rFonts w:ascii="Arial" w:hAnsi="Arial" w:cs="Arial"/>
          <w:b/>
        </w:rPr>
        <w:t>.2</w:t>
      </w:r>
      <w:r w:rsidR="008F421C">
        <w:rPr>
          <w:rFonts w:ascii="Arial" w:hAnsi="Arial" w:cs="Arial"/>
        </w:rPr>
        <w:tab/>
      </w:r>
      <w:r>
        <w:rPr>
          <w:rFonts w:ascii="Arial" w:hAnsi="Arial" w:cs="Arial"/>
        </w:rPr>
        <w:t>All ballots shall be decided by a majority of members.  In the event of a tie the President shall have the casting vote.</w:t>
      </w:r>
    </w:p>
    <w:p w:rsidR="008F421C" w:rsidRDefault="00476BFF" w:rsidP="008F421C">
      <w:pPr>
        <w:spacing w:after="0" w:line="240" w:lineRule="auto"/>
        <w:ind w:left="709" w:right="-188" w:hanging="567"/>
        <w:jc w:val="both"/>
        <w:rPr>
          <w:rFonts w:ascii="Arial" w:hAnsi="Arial" w:cs="Arial"/>
        </w:rPr>
      </w:pPr>
      <w:r>
        <w:rPr>
          <w:rFonts w:ascii="Arial" w:hAnsi="Arial" w:cs="Arial"/>
          <w:b/>
        </w:rPr>
        <w:t>14</w:t>
      </w:r>
      <w:r w:rsidR="008F421C">
        <w:rPr>
          <w:rFonts w:ascii="Arial" w:hAnsi="Arial" w:cs="Arial"/>
          <w:b/>
        </w:rPr>
        <w:t>.3</w:t>
      </w:r>
      <w:r w:rsidR="008F421C">
        <w:rPr>
          <w:rFonts w:ascii="Arial" w:hAnsi="Arial" w:cs="Arial"/>
        </w:rPr>
        <w:tab/>
      </w:r>
      <w:r>
        <w:rPr>
          <w:rFonts w:ascii="Arial" w:hAnsi="Arial" w:cs="Arial"/>
        </w:rPr>
        <w:t>All voting shall be by show of hands unless the President considers it appropriate to conduct a secret ballot.</w:t>
      </w:r>
    </w:p>
    <w:p w:rsidR="00EC2272" w:rsidRDefault="00EC2272" w:rsidP="00995192">
      <w:pPr>
        <w:spacing w:after="0" w:line="240" w:lineRule="auto"/>
        <w:ind w:left="709"/>
        <w:rPr>
          <w:rFonts w:ascii="Arial" w:hAnsi="Arial" w:cs="Arial"/>
        </w:rPr>
      </w:pPr>
    </w:p>
    <w:p w:rsidR="00060A3B" w:rsidRPr="00351417" w:rsidRDefault="00060A3B" w:rsidP="00476D36">
      <w:pPr>
        <w:numPr>
          <w:ilvl w:val="0"/>
          <w:numId w:val="1"/>
        </w:numPr>
        <w:tabs>
          <w:tab w:val="left" w:pos="142"/>
        </w:tabs>
        <w:spacing w:after="0"/>
        <w:ind w:left="142" w:right="-188" w:hanging="426"/>
        <w:jc w:val="both"/>
        <w:rPr>
          <w:rFonts w:ascii="Arial" w:hAnsi="Arial" w:cs="Arial"/>
          <w:b/>
        </w:rPr>
      </w:pPr>
      <w:r>
        <w:rPr>
          <w:rFonts w:ascii="Arial" w:hAnsi="Arial" w:cs="Arial"/>
          <w:b/>
        </w:rPr>
        <w:t>SUSPENSION OF MEMBER</w:t>
      </w:r>
    </w:p>
    <w:p w:rsidR="00060A3B" w:rsidRDefault="00060A3B" w:rsidP="00060A3B">
      <w:pPr>
        <w:tabs>
          <w:tab w:val="left" w:pos="142"/>
        </w:tabs>
        <w:spacing w:after="0"/>
        <w:ind w:left="142" w:right="-188"/>
        <w:jc w:val="both"/>
        <w:rPr>
          <w:rFonts w:ascii="Arial" w:hAnsi="Arial" w:cs="Arial"/>
        </w:rPr>
      </w:pPr>
      <w:r>
        <w:rPr>
          <w:rFonts w:ascii="Arial" w:hAnsi="Arial" w:cs="Arial"/>
        </w:rPr>
        <w:t xml:space="preserve">The Committee shall have the power to suspend and or expel any member for a breach of conduct against the </w:t>
      </w:r>
      <w:del w:id="250" w:author="Jayne" w:date="2015-05-03T16:47:00Z">
        <w:r w:rsidDel="00F76F5C">
          <w:rPr>
            <w:rFonts w:ascii="Arial" w:hAnsi="Arial" w:cs="Arial"/>
          </w:rPr>
          <w:delText>c</w:delText>
        </w:r>
      </w:del>
      <w:ins w:id="251" w:author="Jayne" w:date="2015-05-03T16:47:00Z">
        <w:r w:rsidR="00F76F5C">
          <w:rPr>
            <w:rFonts w:ascii="Arial" w:hAnsi="Arial" w:cs="Arial"/>
          </w:rPr>
          <w:t>C</w:t>
        </w:r>
      </w:ins>
      <w:r>
        <w:rPr>
          <w:rFonts w:ascii="Arial" w:hAnsi="Arial" w:cs="Arial"/>
        </w:rPr>
        <w:t xml:space="preserve">lub.  In the case of a </w:t>
      </w:r>
      <w:del w:id="252" w:author="Jayne" w:date="2015-05-03T16:47:00Z">
        <w:r w:rsidDel="00F76F5C">
          <w:rPr>
            <w:rFonts w:ascii="Arial" w:hAnsi="Arial" w:cs="Arial"/>
          </w:rPr>
          <w:delText>c</w:delText>
        </w:r>
      </w:del>
      <w:ins w:id="253" w:author="Jayne" w:date="2015-05-03T16:47:00Z">
        <w:r w:rsidR="00F76F5C">
          <w:rPr>
            <w:rFonts w:ascii="Arial" w:hAnsi="Arial" w:cs="Arial"/>
          </w:rPr>
          <w:t>C</w:t>
        </w:r>
      </w:ins>
      <w:r>
        <w:rPr>
          <w:rFonts w:ascii="Arial" w:hAnsi="Arial" w:cs="Arial"/>
        </w:rPr>
        <w:t>ommittee person the said suspended or expelled member shall have the right to appeal such suspension at a Special General Meeting of all adult members.</w:t>
      </w:r>
    </w:p>
    <w:p w:rsidR="00C95B6A" w:rsidRDefault="00C95B6A" w:rsidP="00060A3B">
      <w:pPr>
        <w:tabs>
          <w:tab w:val="left" w:pos="142"/>
        </w:tabs>
        <w:spacing w:after="0"/>
        <w:ind w:left="142" w:right="-188"/>
        <w:jc w:val="both"/>
        <w:rPr>
          <w:rFonts w:ascii="Arial" w:hAnsi="Arial" w:cs="Arial"/>
        </w:rPr>
      </w:pPr>
    </w:p>
    <w:p w:rsidR="00C95B6A" w:rsidRPr="00333715" w:rsidRDefault="002421D2" w:rsidP="00476D36">
      <w:pPr>
        <w:numPr>
          <w:ilvl w:val="0"/>
          <w:numId w:val="1"/>
        </w:numPr>
        <w:tabs>
          <w:tab w:val="left" w:pos="142"/>
        </w:tabs>
        <w:spacing w:after="120" w:line="240" w:lineRule="auto"/>
        <w:ind w:left="141" w:right="-187" w:hanging="425"/>
        <w:jc w:val="both"/>
        <w:rPr>
          <w:rFonts w:ascii="Arial" w:hAnsi="Arial" w:cs="Arial"/>
          <w:b/>
        </w:rPr>
      </w:pPr>
      <w:r>
        <w:rPr>
          <w:rFonts w:ascii="Arial" w:hAnsi="Arial" w:cs="Arial"/>
          <w:b/>
        </w:rPr>
        <w:t>NOTICE OF MOTION</w:t>
      </w:r>
    </w:p>
    <w:p w:rsidR="00C95B6A" w:rsidRDefault="00C95B6A" w:rsidP="002421D2">
      <w:pPr>
        <w:spacing w:after="120" w:line="240" w:lineRule="auto"/>
        <w:ind w:left="709" w:right="-187" w:hanging="567"/>
        <w:jc w:val="both"/>
        <w:rPr>
          <w:rFonts w:ascii="Arial" w:hAnsi="Arial" w:cs="Arial"/>
          <w:b/>
        </w:rPr>
      </w:pPr>
      <w:r>
        <w:rPr>
          <w:rFonts w:ascii="Arial" w:hAnsi="Arial" w:cs="Arial"/>
          <w:b/>
        </w:rPr>
        <w:t>1</w:t>
      </w:r>
      <w:r w:rsidR="002421D2">
        <w:rPr>
          <w:rFonts w:ascii="Arial" w:hAnsi="Arial" w:cs="Arial"/>
          <w:b/>
        </w:rPr>
        <w:t>6</w:t>
      </w:r>
      <w:r>
        <w:rPr>
          <w:rFonts w:ascii="Arial" w:hAnsi="Arial" w:cs="Arial"/>
          <w:b/>
        </w:rPr>
        <w:t xml:space="preserve">.1 </w:t>
      </w:r>
      <w:r>
        <w:rPr>
          <w:rFonts w:ascii="Arial" w:hAnsi="Arial" w:cs="Arial"/>
          <w:b/>
        </w:rPr>
        <w:tab/>
      </w:r>
      <w:ins w:id="254" w:author="Jayne" w:date="2015-11-24T06:42:00Z">
        <w:r w:rsidR="003A4A4D" w:rsidRPr="003A4A4D">
          <w:rPr>
            <w:rFonts w:ascii="Arial" w:hAnsi="Arial" w:cs="Arial"/>
          </w:rPr>
          <w:t>A w</w:t>
        </w:r>
      </w:ins>
      <w:del w:id="255" w:author="Jayne" w:date="2015-11-24T06:42:00Z">
        <w:r w:rsidR="002421D2" w:rsidDel="003A4A4D">
          <w:rPr>
            <w:rFonts w:ascii="Arial" w:hAnsi="Arial" w:cs="Arial"/>
          </w:rPr>
          <w:delText>W</w:delText>
        </w:r>
      </w:del>
      <w:r w:rsidR="002421D2">
        <w:rPr>
          <w:rFonts w:ascii="Arial" w:hAnsi="Arial" w:cs="Arial"/>
        </w:rPr>
        <w:t xml:space="preserve">ritten </w:t>
      </w:r>
      <w:del w:id="256" w:author="Jayne" w:date="2015-11-24T06:44:00Z">
        <w:r w:rsidR="002421D2" w:rsidDel="003A4A4D">
          <w:rPr>
            <w:rFonts w:ascii="Arial" w:hAnsi="Arial" w:cs="Arial"/>
          </w:rPr>
          <w:delText xml:space="preserve">notice </w:delText>
        </w:r>
      </w:del>
      <w:ins w:id="257" w:author="Jayne" w:date="2015-11-24T06:44:00Z">
        <w:r w:rsidR="003A4A4D">
          <w:rPr>
            <w:rFonts w:ascii="Arial" w:hAnsi="Arial" w:cs="Arial"/>
          </w:rPr>
          <w:t xml:space="preserve">Notice </w:t>
        </w:r>
      </w:ins>
      <w:r w:rsidR="002421D2">
        <w:rPr>
          <w:rFonts w:ascii="Arial" w:hAnsi="Arial" w:cs="Arial"/>
        </w:rPr>
        <w:t xml:space="preserve">of </w:t>
      </w:r>
      <w:ins w:id="258" w:author="Jayne" w:date="2015-11-24T06:43:00Z">
        <w:r w:rsidR="003A4A4D">
          <w:rPr>
            <w:rFonts w:ascii="Arial" w:hAnsi="Arial" w:cs="Arial"/>
          </w:rPr>
          <w:t>M</w:t>
        </w:r>
      </w:ins>
      <w:del w:id="259" w:author="Jayne" w:date="2015-11-24T06:43:00Z">
        <w:r w:rsidR="002421D2" w:rsidDel="003A4A4D">
          <w:rPr>
            <w:rFonts w:ascii="Arial" w:hAnsi="Arial" w:cs="Arial"/>
          </w:rPr>
          <w:delText>m</w:delText>
        </w:r>
      </w:del>
      <w:r w:rsidR="002421D2">
        <w:rPr>
          <w:rFonts w:ascii="Arial" w:hAnsi="Arial" w:cs="Arial"/>
        </w:rPr>
        <w:t xml:space="preserve">otion shall be </w:t>
      </w:r>
      <w:ins w:id="260" w:author="Jayne" w:date="2015-11-24T06:42:00Z">
        <w:r w:rsidR="003A4A4D">
          <w:rPr>
            <w:rFonts w:ascii="Arial" w:hAnsi="Arial" w:cs="Arial"/>
          </w:rPr>
          <w:t>received by the JLJCC Secretary, and shall be circulated by the Secretary to the Office Bearers no less than seven (7) days prior to a General Meeting, Special General Meeting or AGM.</w:t>
        </w:r>
      </w:ins>
      <w:del w:id="261" w:author="Jayne" w:date="2015-11-24T06:43:00Z">
        <w:r w:rsidR="002421D2" w:rsidDel="003A4A4D">
          <w:rPr>
            <w:rFonts w:ascii="Arial" w:hAnsi="Arial" w:cs="Arial"/>
          </w:rPr>
          <w:delText>tabled at least one meeting prior to the meeting at which it is to be voted on.</w:delText>
        </w:r>
      </w:del>
    </w:p>
    <w:p w:rsidR="00C95B6A" w:rsidDel="003A4A4D" w:rsidRDefault="00C95B6A" w:rsidP="003A4A4D">
      <w:pPr>
        <w:spacing w:after="120" w:line="240" w:lineRule="auto"/>
        <w:ind w:left="709" w:right="-187" w:hanging="567"/>
        <w:jc w:val="both"/>
        <w:rPr>
          <w:del w:id="262" w:author="Jayne" w:date="2015-11-24T06:43:00Z"/>
          <w:rFonts w:ascii="Arial" w:hAnsi="Arial" w:cs="Arial"/>
        </w:rPr>
      </w:pPr>
      <w:r>
        <w:rPr>
          <w:rFonts w:ascii="Arial" w:hAnsi="Arial" w:cs="Arial"/>
          <w:b/>
        </w:rPr>
        <w:t>1</w:t>
      </w:r>
      <w:r w:rsidR="002421D2">
        <w:rPr>
          <w:rFonts w:ascii="Arial" w:hAnsi="Arial" w:cs="Arial"/>
          <w:b/>
        </w:rPr>
        <w:t>6</w:t>
      </w:r>
      <w:r>
        <w:rPr>
          <w:rFonts w:ascii="Arial" w:hAnsi="Arial" w:cs="Arial"/>
          <w:b/>
        </w:rPr>
        <w:t>.2</w:t>
      </w:r>
      <w:r>
        <w:rPr>
          <w:rFonts w:ascii="Arial" w:hAnsi="Arial" w:cs="Arial"/>
        </w:rPr>
        <w:tab/>
      </w:r>
      <w:del w:id="263" w:author="Jayne" w:date="2015-11-24T06:43:00Z">
        <w:r w:rsidR="002421D2" w:rsidDel="003A4A4D">
          <w:rPr>
            <w:rFonts w:ascii="Arial" w:hAnsi="Arial" w:cs="Arial"/>
          </w:rPr>
          <w:delText>The notice of motion shall be received by the JLJCC Secretary not less than seven (7) days before the notice of motion is to be tabled.</w:delText>
        </w:r>
      </w:del>
    </w:p>
    <w:p w:rsidR="002421D2" w:rsidDel="003A4A4D" w:rsidRDefault="00C95B6A" w:rsidP="003A4A4D">
      <w:pPr>
        <w:spacing w:after="120" w:line="240" w:lineRule="auto"/>
        <w:ind w:left="709" w:right="-187" w:hanging="567"/>
        <w:jc w:val="both"/>
        <w:rPr>
          <w:del w:id="264" w:author="Jayne" w:date="2015-11-24T06:43:00Z"/>
          <w:rFonts w:ascii="Arial" w:hAnsi="Arial" w:cs="Arial"/>
        </w:rPr>
      </w:pPr>
      <w:del w:id="265" w:author="Jayne" w:date="2015-11-24T06:43:00Z">
        <w:r w:rsidDel="003A4A4D">
          <w:rPr>
            <w:rFonts w:ascii="Arial" w:hAnsi="Arial" w:cs="Arial"/>
            <w:b/>
          </w:rPr>
          <w:delText>1</w:delText>
        </w:r>
        <w:r w:rsidR="002421D2" w:rsidDel="003A4A4D">
          <w:rPr>
            <w:rFonts w:ascii="Arial" w:hAnsi="Arial" w:cs="Arial"/>
            <w:b/>
          </w:rPr>
          <w:delText>6</w:delText>
        </w:r>
        <w:r w:rsidDel="003A4A4D">
          <w:rPr>
            <w:rFonts w:ascii="Arial" w:hAnsi="Arial" w:cs="Arial"/>
            <w:b/>
          </w:rPr>
          <w:delText>.3</w:delText>
        </w:r>
        <w:r w:rsidDel="003A4A4D">
          <w:rPr>
            <w:rFonts w:ascii="Arial" w:hAnsi="Arial" w:cs="Arial"/>
          </w:rPr>
          <w:tab/>
        </w:r>
        <w:r w:rsidR="002421D2" w:rsidDel="003A4A4D">
          <w:rPr>
            <w:rFonts w:ascii="Arial" w:hAnsi="Arial" w:cs="Arial"/>
          </w:rPr>
          <w:delText>All notices of motion shall be circularised by the Secretary to the Office Bearers.</w:delText>
        </w:r>
      </w:del>
    </w:p>
    <w:p w:rsidR="002421D2" w:rsidRDefault="002421D2" w:rsidP="003A4A4D">
      <w:pPr>
        <w:spacing w:after="120" w:line="240" w:lineRule="auto"/>
        <w:ind w:left="709" w:right="-187" w:hanging="567"/>
        <w:jc w:val="both"/>
        <w:rPr>
          <w:rFonts w:ascii="Arial" w:hAnsi="Arial" w:cs="Arial"/>
        </w:rPr>
      </w:pPr>
      <w:del w:id="266" w:author="Jayne" w:date="2015-11-24T06:43:00Z">
        <w:r w:rsidDel="003A4A4D">
          <w:rPr>
            <w:rFonts w:ascii="Arial" w:hAnsi="Arial" w:cs="Arial"/>
            <w:b/>
          </w:rPr>
          <w:delText>16.4</w:delText>
        </w:r>
        <w:r w:rsidDel="003A4A4D">
          <w:rPr>
            <w:rFonts w:ascii="Arial" w:hAnsi="Arial" w:cs="Arial"/>
            <w:b/>
          </w:rPr>
          <w:tab/>
        </w:r>
      </w:del>
      <w:r>
        <w:rPr>
          <w:rFonts w:ascii="Arial" w:hAnsi="Arial" w:cs="Arial"/>
        </w:rPr>
        <w:t xml:space="preserve">The proposer of a motion shall be present at the meeting at which the </w:t>
      </w:r>
      <w:ins w:id="267" w:author="Jayne" w:date="2015-11-24T06:43:00Z">
        <w:r w:rsidR="003A4A4D">
          <w:rPr>
            <w:rFonts w:ascii="Arial" w:hAnsi="Arial" w:cs="Arial"/>
          </w:rPr>
          <w:t>M</w:t>
        </w:r>
      </w:ins>
      <w:del w:id="268" w:author="Jayne" w:date="2015-11-24T06:43:00Z">
        <w:r w:rsidDel="003A4A4D">
          <w:rPr>
            <w:rFonts w:ascii="Arial" w:hAnsi="Arial" w:cs="Arial"/>
          </w:rPr>
          <w:delText>m</w:delText>
        </w:r>
      </w:del>
      <w:r>
        <w:rPr>
          <w:rFonts w:ascii="Arial" w:hAnsi="Arial" w:cs="Arial"/>
        </w:rPr>
        <w:t xml:space="preserve">otion is </w:t>
      </w:r>
      <w:del w:id="269" w:author="Jayne" w:date="2015-11-24T06:43:00Z">
        <w:r w:rsidDel="003A4A4D">
          <w:rPr>
            <w:rFonts w:ascii="Arial" w:hAnsi="Arial" w:cs="Arial"/>
          </w:rPr>
          <w:delText>put</w:delText>
        </w:r>
      </w:del>
      <w:ins w:id="270" w:author="Jayne" w:date="2015-11-24T06:43:00Z">
        <w:r w:rsidR="003A4A4D">
          <w:rPr>
            <w:rFonts w:ascii="Arial" w:hAnsi="Arial" w:cs="Arial"/>
          </w:rPr>
          <w:t>tabled</w:t>
        </w:r>
      </w:ins>
      <w:ins w:id="271" w:author="Jayne" w:date="2015-05-03T16:47:00Z">
        <w:r w:rsidR="00F76F5C">
          <w:rPr>
            <w:rFonts w:ascii="Arial" w:hAnsi="Arial" w:cs="Arial"/>
          </w:rPr>
          <w:t>.</w:t>
        </w:r>
      </w:ins>
      <w:ins w:id="272" w:author="Jayne" w:date="2015-11-24T06:44:00Z">
        <w:r w:rsidR="003A4A4D">
          <w:rPr>
            <w:rFonts w:ascii="Arial" w:hAnsi="Arial" w:cs="Arial"/>
          </w:rPr>
          <w:t xml:space="preserve">  The Motion is to then be voted on at the next General Meeting, Special General Meeting or AGM.</w:t>
        </w:r>
      </w:ins>
    </w:p>
    <w:p w:rsidR="002421D2" w:rsidRPr="002421D2" w:rsidRDefault="002421D2" w:rsidP="00C95B6A">
      <w:pPr>
        <w:spacing w:after="0" w:line="240" w:lineRule="auto"/>
        <w:ind w:left="709" w:right="-188" w:hanging="567"/>
        <w:jc w:val="both"/>
        <w:rPr>
          <w:rFonts w:ascii="Arial" w:hAnsi="Arial" w:cs="Arial"/>
        </w:rPr>
      </w:pPr>
      <w:r>
        <w:rPr>
          <w:rFonts w:ascii="Arial" w:hAnsi="Arial" w:cs="Arial"/>
          <w:b/>
        </w:rPr>
        <w:t>16.</w:t>
      </w:r>
      <w:del w:id="273" w:author="Jayne" w:date="2015-11-24T06:45:00Z">
        <w:r w:rsidDel="003A4A4D">
          <w:rPr>
            <w:rFonts w:ascii="Arial" w:hAnsi="Arial" w:cs="Arial"/>
            <w:b/>
          </w:rPr>
          <w:delText>5</w:delText>
        </w:r>
      </w:del>
      <w:ins w:id="274" w:author="Jayne" w:date="2015-11-24T06:45:00Z">
        <w:r w:rsidR="003A4A4D">
          <w:rPr>
            <w:rFonts w:ascii="Arial" w:hAnsi="Arial" w:cs="Arial"/>
            <w:b/>
          </w:rPr>
          <w:t>3</w:t>
        </w:r>
      </w:ins>
      <w:r>
        <w:rPr>
          <w:rFonts w:ascii="Arial" w:hAnsi="Arial" w:cs="Arial"/>
          <w:b/>
        </w:rPr>
        <w:tab/>
      </w:r>
      <w:r>
        <w:rPr>
          <w:rFonts w:ascii="Arial" w:hAnsi="Arial" w:cs="Arial"/>
        </w:rPr>
        <w:t xml:space="preserve">The </w:t>
      </w:r>
      <w:del w:id="275" w:author="Jayne" w:date="2015-05-03T16:47:00Z">
        <w:r w:rsidDel="00F76F5C">
          <w:rPr>
            <w:rFonts w:ascii="Arial" w:hAnsi="Arial" w:cs="Arial"/>
          </w:rPr>
          <w:delText xml:space="preserve">CONSTITUTION </w:delText>
        </w:r>
      </w:del>
      <w:ins w:id="276" w:author="Jayne" w:date="2015-05-03T16:47:00Z">
        <w:r w:rsidR="00F76F5C">
          <w:rPr>
            <w:rFonts w:ascii="Arial" w:hAnsi="Arial" w:cs="Arial"/>
          </w:rPr>
          <w:t xml:space="preserve">Constitution </w:t>
        </w:r>
      </w:ins>
      <w:r>
        <w:rPr>
          <w:rFonts w:ascii="Arial" w:hAnsi="Arial" w:cs="Arial"/>
        </w:rPr>
        <w:t xml:space="preserve">of the JLJCC shall not be altered except by a </w:t>
      </w:r>
      <w:del w:id="277" w:author="Jayne" w:date="2015-11-24T06:44:00Z">
        <w:r w:rsidDel="003A4A4D">
          <w:rPr>
            <w:rFonts w:ascii="Arial" w:hAnsi="Arial" w:cs="Arial"/>
          </w:rPr>
          <w:delText xml:space="preserve">notice </w:delText>
        </w:r>
      </w:del>
      <w:ins w:id="278" w:author="Jayne" w:date="2015-11-24T06:44:00Z">
        <w:r w:rsidR="003A4A4D">
          <w:rPr>
            <w:rFonts w:ascii="Arial" w:hAnsi="Arial" w:cs="Arial"/>
          </w:rPr>
          <w:t xml:space="preserve">Notice </w:t>
        </w:r>
      </w:ins>
      <w:r>
        <w:rPr>
          <w:rFonts w:ascii="Arial" w:hAnsi="Arial" w:cs="Arial"/>
        </w:rPr>
        <w:t xml:space="preserve">of </w:t>
      </w:r>
      <w:ins w:id="279" w:author="Jayne" w:date="2015-11-24T06:44:00Z">
        <w:r w:rsidR="003A4A4D">
          <w:rPr>
            <w:rFonts w:ascii="Arial" w:hAnsi="Arial" w:cs="Arial"/>
          </w:rPr>
          <w:t>M</w:t>
        </w:r>
      </w:ins>
      <w:del w:id="280" w:author="Jayne" w:date="2015-11-24T06:44:00Z">
        <w:r w:rsidDel="003A4A4D">
          <w:rPr>
            <w:rFonts w:ascii="Arial" w:hAnsi="Arial" w:cs="Arial"/>
          </w:rPr>
          <w:delText>m</w:delText>
        </w:r>
      </w:del>
      <w:r>
        <w:rPr>
          <w:rFonts w:ascii="Arial" w:hAnsi="Arial" w:cs="Arial"/>
        </w:rPr>
        <w:t>otion</w:t>
      </w:r>
      <w:ins w:id="281" w:author="Jayne" w:date="2015-11-24T06:44:00Z">
        <w:r w:rsidR="003A4A4D">
          <w:rPr>
            <w:rFonts w:ascii="Arial" w:hAnsi="Arial" w:cs="Arial"/>
          </w:rPr>
          <w:t>, as per the process detailed in Section 27 of this Constitution</w:t>
        </w:r>
      </w:ins>
      <w:r>
        <w:rPr>
          <w:rFonts w:ascii="Arial" w:hAnsi="Arial" w:cs="Arial"/>
        </w:rPr>
        <w:t>.</w:t>
      </w:r>
    </w:p>
    <w:p w:rsidR="003A4A4D" w:rsidRPr="00B74671" w:rsidRDefault="003A4A4D" w:rsidP="00060A3B">
      <w:pPr>
        <w:tabs>
          <w:tab w:val="left" w:pos="142"/>
        </w:tabs>
        <w:spacing w:after="0"/>
        <w:ind w:left="142" w:right="-188"/>
        <w:jc w:val="both"/>
        <w:rPr>
          <w:rFonts w:ascii="Arial" w:hAnsi="Arial" w:cs="Arial"/>
          <w:b/>
        </w:rPr>
      </w:pPr>
    </w:p>
    <w:p w:rsidR="00332C96" w:rsidRPr="00333715" w:rsidRDefault="00332C96" w:rsidP="00476D36">
      <w:pPr>
        <w:numPr>
          <w:ilvl w:val="0"/>
          <w:numId w:val="1"/>
        </w:numPr>
        <w:tabs>
          <w:tab w:val="left" w:pos="142"/>
        </w:tabs>
        <w:spacing w:after="120" w:line="240" w:lineRule="auto"/>
        <w:ind w:left="141" w:right="-187" w:hanging="425"/>
        <w:jc w:val="both"/>
        <w:rPr>
          <w:rFonts w:ascii="Arial" w:hAnsi="Arial" w:cs="Arial"/>
          <w:b/>
        </w:rPr>
      </w:pPr>
      <w:r>
        <w:rPr>
          <w:rFonts w:ascii="Arial" w:hAnsi="Arial" w:cs="Arial"/>
          <w:b/>
        </w:rPr>
        <w:t>SUB-COMMITTEES</w:t>
      </w:r>
    </w:p>
    <w:p w:rsidR="00332C96" w:rsidRDefault="00332C96" w:rsidP="00332C96">
      <w:pPr>
        <w:spacing w:after="120" w:line="240" w:lineRule="auto"/>
        <w:ind w:left="709" w:right="-187" w:hanging="567"/>
        <w:jc w:val="both"/>
        <w:rPr>
          <w:rFonts w:ascii="Arial" w:hAnsi="Arial" w:cs="Arial"/>
          <w:b/>
        </w:rPr>
      </w:pPr>
      <w:r>
        <w:rPr>
          <w:rFonts w:ascii="Arial" w:hAnsi="Arial" w:cs="Arial"/>
          <w:b/>
        </w:rPr>
        <w:t xml:space="preserve">17.1 </w:t>
      </w:r>
      <w:r>
        <w:rPr>
          <w:rFonts w:ascii="Arial" w:hAnsi="Arial" w:cs="Arial"/>
          <w:b/>
        </w:rPr>
        <w:tab/>
      </w:r>
      <w:r>
        <w:rPr>
          <w:rFonts w:ascii="Arial" w:hAnsi="Arial" w:cs="Arial"/>
        </w:rPr>
        <w:t>All Sub-committees of the JLJCC will comprise of a quorum of three (3) members of which one (1) shall be from the Executive.</w:t>
      </w:r>
    </w:p>
    <w:p w:rsidR="00332C96" w:rsidRDefault="00332C96" w:rsidP="00332C96">
      <w:pPr>
        <w:spacing w:after="120" w:line="240" w:lineRule="auto"/>
        <w:ind w:left="709" w:right="-187" w:hanging="567"/>
        <w:jc w:val="both"/>
        <w:rPr>
          <w:rFonts w:ascii="Arial" w:hAnsi="Arial" w:cs="Arial"/>
        </w:rPr>
      </w:pPr>
      <w:r>
        <w:rPr>
          <w:rFonts w:ascii="Arial" w:hAnsi="Arial" w:cs="Arial"/>
          <w:b/>
        </w:rPr>
        <w:t>17.2</w:t>
      </w:r>
      <w:r>
        <w:rPr>
          <w:rFonts w:ascii="Arial" w:hAnsi="Arial" w:cs="Arial"/>
        </w:rPr>
        <w:tab/>
        <w:t>Sub-committees shall make reports to the JLJCC at general meetings</w:t>
      </w:r>
      <w:ins w:id="282" w:author="Jayne" w:date="2015-05-03T16:48:00Z">
        <w:r w:rsidR="00063841">
          <w:rPr>
            <w:rFonts w:ascii="Arial" w:hAnsi="Arial" w:cs="Arial"/>
          </w:rPr>
          <w:t>.</w:t>
        </w:r>
      </w:ins>
    </w:p>
    <w:p w:rsidR="00332C96" w:rsidRDefault="00332C96" w:rsidP="00D60F21">
      <w:pPr>
        <w:spacing w:after="0" w:line="240" w:lineRule="auto"/>
        <w:ind w:left="709" w:right="-187" w:hanging="567"/>
        <w:jc w:val="both"/>
        <w:rPr>
          <w:rFonts w:ascii="Arial" w:hAnsi="Arial" w:cs="Arial"/>
        </w:rPr>
      </w:pPr>
      <w:r>
        <w:rPr>
          <w:rFonts w:ascii="Arial" w:hAnsi="Arial" w:cs="Arial"/>
          <w:b/>
        </w:rPr>
        <w:t>17.3</w:t>
      </w:r>
      <w:r>
        <w:rPr>
          <w:rFonts w:ascii="Arial" w:hAnsi="Arial" w:cs="Arial"/>
        </w:rPr>
        <w:tab/>
        <w:t>Sub-committees shall be elected or appointed as required</w:t>
      </w:r>
      <w:ins w:id="283" w:author="Jayne" w:date="2015-05-03T16:48:00Z">
        <w:r w:rsidR="00063841">
          <w:rPr>
            <w:rFonts w:ascii="Arial" w:hAnsi="Arial" w:cs="Arial"/>
          </w:rPr>
          <w:t>.</w:t>
        </w:r>
      </w:ins>
    </w:p>
    <w:p w:rsidR="00D60F21" w:rsidRDefault="00D60F21" w:rsidP="00D60F21">
      <w:pPr>
        <w:spacing w:after="0" w:line="240" w:lineRule="auto"/>
        <w:ind w:left="709" w:right="-187" w:hanging="567"/>
        <w:jc w:val="both"/>
        <w:rPr>
          <w:rFonts w:ascii="Arial" w:hAnsi="Arial" w:cs="Arial"/>
        </w:rPr>
      </w:pPr>
    </w:p>
    <w:p w:rsidR="00D60F21" w:rsidRPr="00351417" w:rsidRDefault="00D60F21" w:rsidP="00476D36">
      <w:pPr>
        <w:numPr>
          <w:ilvl w:val="0"/>
          <w:numId w:val="1"/>
        </w:numPr>
        <w:tabs>
          <w:tab w:val="left" w:pos="142"/>
        </w:tabs>
        <w:spacing w:after="0"/>
        <w:ind w:left="142" w:right="-188" w:hanging="426"/>
        <w:jc w:val="both"/>
        <w:rPr>
          <w:rFonts w:ascii="Arial" w:hAnsi="Arial" w:cs="Arial"/>
          <w:b/>
        </w:rPr>
      </w:pPr>
      <w:r>
        <w:rPr>
          <w:rFonts w:ascii="Arial" w:hAnsi="Arial" w:cs="Arial"/>
          <w:b/>
        </w:rPr>
        <w:t>INSURANCE</w:t>
      </w:r>
    </w:p>
    <w:p w:rsidR="00060A3B" w:rsidRDefault="00D60F21" w:rsidP="00C86419">
      <w:pPr>
        <w:spacing w:after="0" w:line="240" w:lineRule="auto"/>
        <w:ind w:left="142"/>
        <w:jc w:val="both"/>
        <w:rPr>
          <w:rFonts w:ascii="Arial" w:hAnsi="Arial" w:cs="Arial"/>
        </w:rPr>
      </w:pPr>
      <w:r>
        <w:rPr>
          <w:rFonts w:ascii="Arial" w:hAnsi="Arial" w:cs="Arial"/>
        </w:rPr>
        <w:t>The insurance of the players shall be the responsibility of JLJCC.  JLJCC shall pay a premium to the West Australian Cricket Association as deemed by them each year.</w:t>
      </w:r>
    </w:p>
    <w:p w:rsidR="00F43399" w:rsidRDefault="00F43399" w:rsidP="00D60F21">
      <w:pPr>
        <w:spacing w:after="0" w:line="240" w:lineRule="auto"/>
        <w:ind w:left="142"/>
        <w:rPr>
          <w:rFonts w:ascii="Arial" w:hAnsi="Arial" w:cs="Arial"/>
        </w:rPr>
      </w:pPr>
    </w:p>
    <w:p w:rsidR="00F43399" w:rsidRPr="00333715" w:rsidRDefault="00F43399" w:rsidP="00476D36">
      <w:pPr>
        <w:numPr>
          <w:ilvl w:val="0"/>
          <w:numId w:val="1"/>
        </w:numPr>
        <w:tabs>
          <w:tab w:val="left" w:pos="142"/>
        </w:tabs>
        <w:spacing w:after="120" w:line="240" w:lineRule="auto"/>
        <w:ind w:left="141" w:right="-187" w:hanging="425"/>
        <w:jc w:val="both"/>
        <w:rPr>
          <w:rFonts w:ascii="Arial" w:hAnsi="Arial" w:cs="Arial"/>
          <w:b/>
        </w:rPr>
      </w:pPr>
      <w:r>
        <w:rPr>
          <w:rFonts w:ascii="Arial" w:hAnsi="Arial" w:cs="Arial"/>
          <w:b/>
        </w:rPr>
        <w:t>AUDITOR</w:t>
      </w:r>
    </w:p>
    <w:p w:rsidR="00F43399" w:rsidRDefault="00F43399" w:rsidP="00F43399">
      <w:pPr>
        <w:spacing w:after="120" w:line="240" w:lineRule="auto"/>
        <w:ind w:left="709" w:right="-187" w:hanging="567"/>
        <w:jc w:val="both"/>
        <w:rPr>
          <w:rFonts w:ascii="Arial" w:hAnsi="Arial" w:cs="Arial"/>
          <w:b/>
        </w:rPr>
      </w:pPr>
      <w:r>
        <w:rPr>
          <w:rFonts w:ascii="Arial" w:hAnsi="Arial" w:cs="Arial"/>
          <w:b/>
        </w:rPr>
        <w:lastRenderedPageBreak/>
        <w:t xml:space="preserve">19.1 </w:t>
      </w:r>
      <w:r>
        <w:rPr>
          <w:rFonts w:ascii="Arial" w:hAnsi="Arial" w:cs="Arial"/>
          <w:b/>
        </w:rPr>
        <w:tab/>
      </w:r>
      <w:r>
        <w:rPr>
          <w:rFonts w:ascii="Arial" w:hAnsi="Arial" w:cs="Arial"/>
        </w:rPr>
        <w:t>An Auditor shall be named by the end of December each season.  The Auditor must be a Financial Consultant or Accountant.</w:t>
      </w:r>
    </w:p>
    <w:p w:rsidR="00F43399" w:rsidRDefault="00F43399" w:rsidP="00F43399">
      <w:pPr>
        <w:spacing w:after="120" w:line="240" w:lineRule="auto"/>
        <w:ind w:left="709" w:right="-187" w:hanging="567"/>
        <w:jc w:val="both"/>
        <w:rPr>
          <w:rFonts w:ascii="Arial" w:hAnsi="Arial" w:cs="Arial"/>
        </w:rPr>
      </w:pPr>
      <w:r>
        <w:rPr>
          <w:rFonts w:ascii="Arial" w:hAnsi="Arial" w:cs="Arial"/>
          <w:b/>
        </w:rPr>
        <w:t>19.2</w:t>
      </w:r>
      <w:r>
        <w:rPr>
          <w:rFonts w:ascii="Arial" w:hAnsi="Arial" w:cs="Arial"/>
        </w:rPr>
        <w:tab/>
        <w:t xml:space="preserve">The Auditor shall certify the annual statement of receipts and payments prior to presentation at the </w:t>
      </w:r>
      <w:del w:id="284" w:author="Jayne" w:date="2015-11-24T06:36:00Z">
        <w:r w:rsidDel="002E79E6">
          <w:rPr>
            <w:rFonts w:ascii="Arial" w:hAnsi="Arial" w:cs="Arial"/>
          </w:rPr>
          <w:delText>Annual General Meeting</w:delText>
        </w:r>
      </w:del>
      <w:ins w:id="285" w:author="Jayne" w:date="2015-11-24T06:36:00Z">
        <w:r w:rsidR="002E79E6">
          <w:rPr>
            <w:rFonts w:ascii="Arial" w:hAnsi="Arial" w:cs="Arial"/>
          </w:rPr>
          <w:t>AGM.</w:t>
        </w:r>
      </w:ins>
      <w:r>
        <w:rPr>
          <w:rFonts w:ascii="Arial" w:hAnsi="Arial" w:cs="Arial"/>
        </w:rPr>
        <w:t>.</w:t>
      </w:r>
    </w:p>
    <w:p w:rsidR="00F43399" w:rsidRDefault="00F43399" w:rsidP="00F43399">
      <w:pPr>
        <w:spacing w:after="0" w:line="240" w:lineRule="auto"/>
        <w:ind w:left="709" w:right="-187" w:hanging="567"/>
        <w:jc w:val="both"/>
        <w:rPr>
          <w:rFonts w:ascii="Arial" w:hAnsi="Arial" w:cs="Arial"/>
        </w:rPr>
      </w:pPr>
      <w:r>
        <w:rPr>
          <w:rFonts w:ascii="Arial" w:hAnsi="Arial" w:cs="Arial"/>
          <w:b/>
        </w:rPr>
        <w:t>19.3</w:t>
      </w:r>
      <w:r>
        <w:rPr>
          <w:rFonts w:ascii="Arial" w:hAnsi="Arial" w:cs="Arial"/>
        </w:rPr>
        <w:tab/>
        <w:t>The Auditor shall not be a member of the Executive or General Committee Member.</w:t>
      </w:r>
    </w:p>
    <w:p w:rsidR="00AB4E26" w:rsidDel="00070A5D" w:rsidRDefault="00AB4E26" w:rsidP="00F43399">
      <w:pPr>
        <w:spacing w:after="0" w:line="240" w:lineRule="auto"/>
        <w:ind w:left="709" w:right="-187" w:hanging="567"/>
        <w:jc w:val="both"/>
        <w:rPr>
          <w:del w:id="286" w:author="MAYERS Kerry [Sp Ed Needs - Sensory Service]" w:date="2015-09-14T01:07:00Z"/>
          <w:rFonts w:ascii="Arial" w:hAnsi="Arial" w:cs="Arial"/>
        </w:rPr>
      </w:pPr>
    </w:p>
    <w:p w:rsidR="00AB4E26" w:rsidDel="00070A5D" w:rsidRDefault="00AB4E26" w:rsidP="00F43399">
      <w:pPr>
        <w:spacing w:after="0" w:line="240" w:lineRule="auto"/>
        <w:ind w:left="709" w:right="-187" w:hanging="567"/>
        <w:jc w:val="both"/>
        <w:rPr>
          <w:del w:id="287" w:author="MAYERS Kerry [Sp Ed Needs - Sensory Service]" w:date="2015-09-14T01:07:00Z"/>
          <w:rFonts w:ascii="Arial" w:hAnsi="Arial" w:cs="Arial"/>
        </w:rPr>
      </w:pPr>
    </w:p>
    <w:p w:rsidR="00AB4E26" w:rsidRDefault="00AB4E26" w:rsidP="00F43399">
      <w:pPr>
        <w:spacing w:after="0" w:line="240" w:lineRule="auto"/>
        <w:ind w:left="709" w:right="-187" w:hanging="567"/>
        <w:jc w:val="both"/>
        <w:rPr>
          <w:rFonts w:ascii="Arial" w:hAnsi="Arial" w:cs="Arial"/>
        </w:rPr>
      </w:pPr>
    </w:p>
    <w:p w:rsidR="00AB4E26" w:rsidRPr="00333715" w:rsidRDefault="00AB4E26" w:rsidP="00476D36">
      <w:pPr>
        <w:numPr>
          <w:ilvl w:val="0"/>
          <w:numId w:val="1"/>
        </w:numPr>
        <w:tabs>
          <w:tab w:val="left" w:pos="142"/>
        </w:tabs>
        <w:spacing w:after="120" w:line="240" w:lineRule="auto"/>
        <w:ind w:left="141" w:right="-187" w:hanging="425"/>
        <w:jc w:val="both"/>
        <w:rPr>
          <w:rFonts w:ascii="Arial" w:hAnsi="Arial" w:cs="Arial"/>
          <w:b/>
        </w:rPr>
      </w:pPr>
      <w:r>
        <w:rPr>
          <w:rFonts w:ascii="Arial" w:hAnsi="Arial" w:cs="Arial"/>
          <w:b/>
        </w:rPr>
        <w:t>FINANCIAL RULES</w:t>
      </w:r>
    </w:p>
    <w:p w:rsidR="00AB4E26" w:rsidRDefault="00AB4E26" w:rsidP="00AB4E26">
      <w:pPr>
        <w:spacing w:after="120" w:line="240" w:lineRule="auto"/>
        <w:ind w:left="709" w:right="-187" w:hanging="567"/>
        <w:jc w:val="both"/>
        <w:rPr>
          <w:ins w:id="288" w:author="Jayne" w:date="2015-09-25T15:34:00Z"/>
          <w:rFonts w:ascii="Arial" w:hAnsi="Arial" w:cs="Arial"/>
        </w:rPr>
      </w:pPr>
      <w:r>
        <w:rPr>
          <w:rFonts w:ascii="Arial" w:hAnsi="Arial" w:cs="Arial"/>
          <w:b/>
        </w:rPr>
        <w:t xml:space="preserve">20.1 </w:t>
      </w:r>
      <w:r>
        <w:rPr>
          <w:rFonts w:ascii="Arial" w:hAnsi="Arial" w:cs="Arial"/>
          <w:b/>
        </w:rPr>
        <w:tab/>
      </w:r>
      <w:r w:rsidR="00B06247">
        <w:rPr>
          <w:rFonts w:ascii="Arial" w:hAnsi="Arial" w:cs="Arial"/>
        </w:rPr>
        <w:t xml:space="preserve">The annual </w:t>
      </w:r>
      <w:del w:id="289" w:author="Jayne" w:date="2015-05-03T16:48:00Z">
        <w:r w:rsidR="00B06247" w:rsidDel="00063841">
          <w:rPr>
            <w:rFonts w:ascii="Arial" w:hAnsi="Arial" w:cs="Arial"/>
          </w:rPr>
          <w:delText xml:space="preserve">subscription </w:delText>
        </w:r>
      </w:del>
      <w:ins w:id="290" w:author="Jayne" w:date="2015-11-25T06:09:00Z">
        <w:r w:rsidR="000E342A">
          <w:rPr>
            <w:rFonts w:ascii="Arial" w:hAnsi="Arial" w:cs="Arial"/>
          </w:rPr>
          <w:t>P</w:t>
        </w:r>
      </w:ins>
      <w:ins w:id="291" w:author="Jayne" w:date="2015-05-03T16:48:00Z">
        <w:r w:rsidR="000E342A">
          <w:rPr>
            <w:rFonts w:ascii="Arial" w:hAnsi="Arial" w:cs="Arial"/>
          </w:rPr>
          <w:t>layers fee</w:t>
        </w:r>
      </w:ins>
      <w:ins w:id="292" w:author="Jayne" w:date="2015-11-25T06:11:00Z">
        <w:r w:rsidR="000E342A">
          <w:rPr>
            <w:rFonts w:ascii="Arial" w:hAnsi="Arial" w:cs="Arial"/>
          </w:rPr>
          <w:t>, as</w:t>
        </w:r>
      </w:ins>
      <w:ins w:id="293" w:author="Jayne" w:date="2015-05-03T16:48:00Z">
        <w:r w:rsidR="00063841">
          <w:rPr>
            <w:rFonts w:ascii="Arial" w:hAnsi="Arial" w:cs="Arial"/>
          </w:rPr>
          <w:t xml:space="preserve"> </w:t>
        </w:r>
      </w:ins>
      <w:r w:rsidR="00B06247">
        <w:rPr>
          <w:rFonts w:ascii="Arial" w:hAnsi="Arial" w:cs="Arial"/>
        </w:rPr>
        <w:t>set at the</w:t>
      </w:r>
      <w:del w:id="294" w:author="Jayne" w:date="2015-09-14T22:43:00Z">
        <w:r w:rsidR="00B06247" w:rsidDel="0084588D">
          <w:rPr>
            <w:rFonts w:ascii="Arial" w:hAnsi="Arial" w:cs="Arial"/>
          </w:rPr>
          <w:delText xml:space="preserve"> </w:delText>
        </w:r>
      </w:del>
      <w:del w:id="295" w:author="Jayne" w:date="2015-05-03T16:48:00Z">
        <w:r w:rsidR="00B06247" w:rsidDel="00063841">
          <w:rPr>
            <w:rFonts w:ascii="Arial" w:hAnsi="Arial" w:cs="Arial"/>
          </w:rPr>
          <w:delText>1</w:delText>
        </w:r>
        <w:r w:rsidR="00B06247" w:rsidRPr="00B06247" w:rsidDel="00063841">
          <w:rPr>
            <w:rFonts w:ascii="Arial" w:hAnsi="Arial" w:cs="Arial"/>
            <w:vertAlign w:val="superscript"/>
          </w:rPr>
          <w:delText>st</w:delText>
        </w:r>
      </w:del>
      <w:r w:rsidR="00B06247">
        <w:rPr>
          <w:rFonts w:ascii="Arial" w:hAnsi="Arial" w:cs="Arial"/>
        </w:rPr>
        <w:t xml:space="preserve"> </w:t>
      </w:r>
      <w:ins w:id="296" w:author="Jayne" w:date="2015-05-03T16:48:00Z">
        <w:r w:rsidR="00063841">
          <w:rPr>
            <w:rFonts w:ascii="Arial" w:hAnsi="Arial" w:cs="Arial"/>
          </w:rPr>
          <w:t xml:space="preserve">first </w:t>
        </w:r>
      </w:ins>
      <w:ins w:id="297" w:author="Jayne" w:date="2015-11-25T06:09:00Z">
        <w:r w:rsidR="000E342A">
          <w:rPr>
            <w:rFonts w:ascii="Arial" w:hAnsi="Arial" w:cs="Arial"/>
          </w:rPr>
          <w:t>General M</w:t>
        </w:r>
      </w:ins>
      <w:del w:id="298" w:author="Jayne" w:date="2015-11-25T06:09:00Z">
        <w:r w:rsidR="00B06247" w:rsidDel="000E342A">
          <w:rPr>
            <w:rFonts w:ascii="Arial" w:hAnsi="Arial" w:cs="Arial"/>
          </w:rPr>
          <w:delText>m</w:delText>
        </w:r>
      </w:del>
      <w:r w:rsidR="00B06247">
        <w:rPr>
          <w:rFonts w:ascii="Arial" w:hAnsi="Arial" w:cs="Arial"/>
        </w:rPr>
        <w:t xml:space="preserve">eeting </w:t>
      </w:r>
      <w:ins w:id="299" w:author="Jayne" w:date="2015-11-25T06:09:00Z">
        <w:r w:rsidR="000E342A">
          <w:rPr>
            <w:rFonts w:ascii="Arial" w:hAnsi="Arial" w:cs="Arial"/>
          </w:rPr>
          <w:t>after the AGM each given year</w:t>
        </w:r>
      </w:ins>
      <w:ins w:id="300" w:author="Jayne" w:date="2015-11-25T06:12:00Z">
        <w:r w:rsidR="000E342A">
          <w:rPr>
            <w:rFonts w:ascii="Arial" w:hAnsi="Arial" w:cs="Arial"/>
          </w:rPr>
          <w:t>,</w:t>
        </w:r>
      </w:ins>
      <w:ins w:id="301" w:author="Jayne" w:date="2015-11-25T06:09:00Z">
        <w:r w:rsidR="000E342A">
          <w:rPr>
            <w:rFonts w:ascii="Arial" w:hAnsi="Arial" w:cs="Arial"/>
          </w:rPr>
          <w:t xml:space="preserve"> </w:t>
        </w:r>
      </w:ins>
      <w:del w:id="302" w:author="Jayne" w:date="2015-11-25T06:10:00Z">
        <w:r w:rsidR="00B06247" w:rsidDel="000E342A">
          <w:rPr>
            <w:rFonts w:ascii="Arial" w:hAnsi="Arial" w:cs="Arial"/>
          </w:rPr>
          <w:delText xml:space="preserve">of the season in July of each given year </w:delText>
        </w:r>
      </w:del>
      <w:r w:rsidR="00B06247">
        <w:rPr>
          <w:rFonts w:ascii="Arial" w:hAnsi="Arial" w:cs="Arial"/>
        </w:rPr>
        <w:t xml:space="preserve">shall be paid </w:t>
      </w:r>
      <w:del w:id="303" w:author="Jayne" w:date="2015-09-25T15:30:00Z">
        <w:r w:rsidR="00B06247" w:rsidDel="00607FC4">
          <w:rPr>
            <w:rFonts w:ascii="Arial" w:hAnsi="Arial" w:cs="Arial"/>
          </w:rPr>
          <w:delText>no later than the</w:delText>
        </w:r>
      </w:del>
      <w:ins w:id="304" w:author="Jayne" w:date="2015-09-25T15:30:00Z">
        <w:r w:rsidR="00607FC4">
          <w:rPr>
            <w:rFonts w:ascii="Arial" w:hAnsi="Arial" w:cs="Arial"/>
          </w:rPr>
          <w:t xml:space="preserve">prior to commencement of the </w:t>
        </w:r>
        <w:r w:rsidR="00607FC4" w:rsidRPr="000E342A">
          <w:rPr>
            <w:rFonts w:ascii="Arial" w:hAnsi="Arial" w:cs="Arial"/>
            <w:i/>
          </w:rPr>
          <w:t>fourth</w:t>
        </w:r>
      </w:ins>
      <w:del w:id="305" w:author="Jayne" w:date="2015-09-25T15:30:00Z">
        <w:r w:rsidR="00B06247" w:rsidDel="00607FC4">
          <w:rPr>
            <w:rFonts w:ascii="Arial" w:hAnsi="Arial" w:cs="Arial"/>
          </w:rPr>
          <w:delText xml:space="preserve"> </w:delText>
        </w:r>
      </w:del>
      <w:del w:id="306" w:author="Jayne" w:date="2015-05-03T16:49:00Z">
        <w:r w:rsidR="00B06247" w:rsidDel="00063841">
          <w:rPr>
            <w:rFonts w:ascii="Arial" w:hAnsi="Arial" w:cs="Arial"/>
          </w:rPr>
          <w:delText xml:space="preserve">second </w:delText>
        </w:r>
      </w:del>
      <w:ins w:id="307" w:author="Jayne" w:date="2015-05-03T16:49:00Z">
        <w:r w:rsidR="00063841">
          <w:rPr>
            <w:rFonts w:ascii="Arial" w:hAnsi="Arial" w:cs="Arial"/>
          </w:rPr>
          <w:t xml:space="preserve"> </w:t>
        </w:r>
      </w:ins>
      <w:r w:rsidR="00B06247">
        <w:rPr>
          <w:rFonts w:ascii="Arial" w:hAnsi="Arial" w:cs="Arial"/>
        </w:rPr>
        <w:t>game of the season.</w:t>
      </w:r>
    </w:p>
    <w:p w:rsidR="00933D44" w:rsidRPr="00933D44" w:rsidRDefault="00933D44" w:rsidP="00933D44">
      <w:pPr>
        <w:spacing w:after="120" w:line="240" w:lineRule="auto"/>
        <w:ind w:left="709" w:right="-187" w:hanging="567"/>
        <w:jc w:val="both"/>
        <w:rPr>
          <w:rFonts w:ascii="Arial" w:hAnsi="Arial" w:cs="Arial"/>
        </w:rPr>
      </w:pPr>
      <w:ins w:id="308" w:author="Jayne" w:date="2015-09-25T15:34:00Z">
        <w:r>
          <w:rPr>
            <w:rFonts w:ascii="Arial" w:hAnsi="Arial" w:cs="Arial"/>
            <w:b/>
          </w:rPr>
          <w:t xml:space="preserve">20.2 </w:t>
        </w:r>
        <w:r>
          <w:rPr>
            <w:rFonts w:ascii="Arial" w:hAnsi="Arial" w:cs="Arial"/>
            <w:b/>
          </w:rPr>
          <w:tab/>
        </w:r>
        <w:r w:rsidR="000E342A">
          <w:rPr>
            <w:rFonts w:ascii="Arial" w:hAnsi="Arial" w:cs="Arial"/>
          </w:rPr>
          <w:t xml:space="preserve">The annual </w:t>
        </w:r>
      </w:ins>
      <w:ins w:id="309" w:author="Jayne" w:date="2015-11-25T06:10:00Z">
        <w:r w:rsidR="000E342A">
          <w:rPr>
            <w:rFonts w:ascii="Arial" w:hAnsi="Arial" w:cs="Arial"/>
          </w:rPr>
          <w:t>S</w:t>
        </w:r>
      </w:ins>
      <w:ins w:id="310" w:author="Jayne" w:date="2015-09-25T15:34:00Z">
        <w:r w:rsidR="000E342A">
          <w:rPr>
            <w:rFonts w:ascii="Arial" w:hAnsi="Arial" w:cs="Arial"/>
          </w:rPr>
          <w:t xml:space="preserve">ocial </w:t>
        </w:r>
      </w:ins>
      <w:ins w:id="311" w:author="Jayne" w:date="2015-11-25T06:10:00Z">
        <w:r w:rsidR="000E342A">
          <w:rPr>
            <w:rFonts w:ascii="Arial" w:hAnsi="Arial" w:cs="Arial"/>
          </w:rPr>
          <w:t>M</w:t>
        </w:r>
      </w:ins>
      <w:ins w:id="312" w:author="Jayne" w:date="2015-09-25T15:34:00Z">
        <w:r>
          <w:rPr>
            <w:rFonts w:ascii="Arial" w:hAnsi="Arial" w:cs="Arial"/>
          </w:rPr>
          <w:t>ember</w:t>
        </w:r>
      </w:ins>
      <w:ins w:id="313" w:author="Jayne" w:date="2015-09-25T15:35:00Z">
        <w:r>
          <w:rPr>
            <w:rFonts w:ascii="Arial" w:hAnsi="Arial" w:cs="Arial"/>
          </w:rPr>
          <w:t>’</w:t>
        </w:r>
      </w:ins>
      <w:ins w:id="314" w:author="Jayne" w:date="2015-09-25T15:34:00Z">
        <w:r>
          <w:rPr>
            <w:rFonts w:ascii="Arial" w:hAnsi="Arial" w:cs="Arial"/>
          </w:rPr>
          <w:t>s fee</w:t>
        </w:r>
      </w:ins>
      <w:ins w:id="315" w:author="Jayne" w:date="2015-11-25T06:10:00Z">
        <w:r w:rsidR="000E342A">
          <w:rPr>
            <w:rFonts w:ascii="Arial" w:hAnsi="Arial" w:cs="Arial"/>
          </w:rPr>
          <w:t>,</w:t>
        </w:r>
      </w:ins>
      <w:ins w:id="316" w:author="Jayne" w:date="2015-09-25T15:34:00Z">
        <w:r>
          <w:rPr>
            <w:rFonts w:ascii="Arial" w:hAnsi="Arial" w:cs="Arial"/>
          </w:rPr>
          <w:t xml:space="preserve"> as set at the first </w:t>
        </w:r>
      </w:ins>
      <w:ins w:id="317" w:author="Jayne" w:date="2015-11-25T06:11:00Z">
        <w:r w:rsidR="000E342A">
          <w:rPr>
            <w:rFonts w:ascii="Arial" w:hAnsi="Arial" w:cs="Arial"/>
          </w:rPr>
          <w:t>General Meeting after the AGM each given year,</w:t>
        </w:r>
      </w:ins>
      <w:ins w:id="318" w:author="Jayne" w:date="2015-09-25T15:34:00Z">
        <w:r>
          <w:rPr>
            <w:rFonts w:ascii="Arial" w:hAnsi="Arial" w:cs="Arial"/>
          </w:rPr>
          <w:t xml:space="preserve"> shall be paid prior to commencement of the </w:t>
        </w:r>
      </w:ins>
      <w:ins w:id="319" w:author="Jayne" w:date="2015-09-25T15:35:00Z">
        <w:r w:rsidRPr="000E342A">
          <w:rPr>
            <w:rFonts w:ascii="Arial" w:hAnsi="Arial" w:cs="Arial"/>
            <w:i/>
          </w:rPr>
          <w:t>first</w:t>
        </w:r>
      </w:ins>
      <w:ins w:id="320" w:author="Jayne" w:date="2015-09-25T15:34:00Z">
        <w:r w:rsidRPr="000E342A">
          <w:rPr>
            <w:rFonts w:ascii="Arial" w:hAnsi="Arial" w:cs="Arial"/>
            <w:i/>
          </w:rPr>
          <w:t xml:space="preserve"> </w:t>
        </w:r>
        <w:r>
          <w:rPr>
            <w:rFonts w:ascii="Arial" w:hAnsi="Arial" w:cs="Arial"/>
          </w:rPr>
          <w:t>game of the season.</w:t>
        </w:r>
      </w:ins>
    </w:p>
    <w:p w:rsidR="00AB4E26" w:rsidDel="0084588D" w:rsidRDefault="00AB4E26" w:rsidP="00775356">
      <w:pPr>
        <w:spacing w:after="0" w:line="240" w:lineRule="auto"/>
        <w:ind w:left="709" w:right="-187" w:hanging="567"/>
        <w:jc w:val="both"/>
        <w:rPr>
          <w:del w:id="321" w:author="Jayne" w:date="2015-09-14T22:43:00Z"/>
          <w:rFonts w:ascii="Arial" w:hAnsi="Arial" w:cs="Arial"/>
        </w:rPr>
      </w:pPr>
      <w:r>
        <w:rPr>
          <w:rFonts w:ascii="Arial" w:hAnsi="Arial" w:cs="Arial"/>
          <w:b/>
        </w:rPr>
        <w:t>20.</w:t>
      </w:r>
      <w:del w:id="322" w:author="Jayne" w:date="2015-09-25T15:34:00Z">
        <w:r w:rsidDel="00933D44">
          <w:rPr>
            <w:rFonts w:ascii="Arial" w:hAnsi="Arial" w:cs="Arial"/>
            <w:b/>
          </w:rPr>
          <w:delText>2</w:delText>
        </w:r>
      </w:del>
      <w:ins w:id="323" w:author="Jayne" w:date="2015-09-25T15:34:00Z">
        <w:r w:rsidR="00933D44">
          <w:rPr>
            <w:rFonts w:ascii="Arial" w:hAnsi="Arial" w:cs="Arial"/>
            <w:b/>
          </w:rPr>
          <w:t>3</w:t>
        </w:r>
      </w:ins>
      <w:r>
        <w:rPr>
          <w:rFonts w:ascii="Arial" w:hAnsi="Arial" w:cs="Arial"/>
        </w:rPr>
        <w:tab/>
      </w:r>
      <w:r w:rsidR="00B06247">
        <w:rPr>
          <w:rFonts w:ascii="Arial" w:hAnsi="Arial" w:cs="Arial"/>
        </w:rPr>
        <w:t>Unfinancial members shall not be permitted to speak or vote on matters at meetings of the JLJCC.</w:t>
      </w:r>
    </w:p>
    <w:p w:rsidR="0084588D" w:rsidRDefault="0084588D" w:rsidP="00775356">
      <w:pPr>
        <w:spacing w:after="0" w:line="240" w:lineRule="auto"/>
        <w:ind w:left="709" w:right="-187" w:hanging="567"/>
        <w:jc w:val="both"/>
        <w:rPr>
          <w:ins w:id="324" w:author="Jayne" w:date="2015-09-14T22:43:00Z"/>
          <w:rFonts w:ascii="Arial" w:hAnsi="Arial" w:cs="Arial"/>
        </w:rPr>
      </w:pPr>
    </w:p>
    <w:p w:rsidR="00AB4E26" w:rsidRDefault="00AB4E26" w:rsidP="00775356">
      <w:pPr>
        <w:spacing w:after="0" w:line="240" w:lineRule="auto"/>
        <w:ind w:left="709" w:right="-187" w:hanging="567"/>
        <w:jc w:val="both"/>
        <w:rPr>
          <w:rFonts w:ascii="Arial" w:hAnsi="Arial" w:cs="Arial"/>
        </w:rPr>
      </w:pPr>
    </w:p>
    <w:p w:rsidR="00775356" w:rsidRPr="00333715" w:rsidRDefault="00775356" w:rsidP="00476D36">
      <w:pPr>
        <w:numPr>
          <w:ilvl w:val="0"/>
          <w:numId w:val="1"/>
        </w:numPr>
        <w:tabs>
          <w:tab w:val="left" w:pos="142"/>
        </w:tabs>
        <w:spacing w:after="120" w:line="240" w:lineRule="auto"/>
        <w:ind w:left="141" w:right="-187" w:hanging="425"/>
        <w:jc w:val="both"/>
        <w:rPr>
          <w:rFonts w:ascii="Arial" w:hAnsi="Arial" w:cs="Arial"/>
          <w:b/>
        </w:rPr>
      </w:pPr>
      <w:del w:id="325" w:author="Jayne" w:date="2015-09-25T15:34:00Z">
        <w:r w:rsidDel="00933D44">
          <w:rPr>
            <w:rFonts w:ascii="Arial" w:hAnsi="Arial" w:cs="Arial"/>
            <w:b/>
          </w:rPr>
          <w:delText>FINANCIAL RULES</w:delText>
        </w:r>
      </w:del>
      <w:ins w:id="326" w:author="Jayne" w:date="2015-09-25T15:34:00Z">
        <w:r w:rsidR="00933D44">
          <w:rPr>
            <w:rFonts w:ascii="Arial" w:hAnsi="Arial" w:cs="Arial"/>
            <w:b/>
          </w:rPr>
          <w:t>COMMON SEAL</w:t>
        </w:r>
      </w:ins>
    </w:p>
    <w:p w:rsidR="00775356" w:rsidRDefault="00775356" w:rsidP="00775356">
      <w:pPr>
        <w:spacing w:after="120" w:line="240" w:lineRule="auto"/>
        <w:ind w:left="709" w:right="-187" w:hanging="567"/>
        <w:jc w:val="both"/>
        <w:rPr>
          <w:rFonts w:ascii="Arial" w:hAnsi="Arial" w:cs="Arial"/>
          <w:b/>
        </w:rPr>
      </w:pPr>
      <w:r>
        <w:rPr>
          <w:rFonts w:ascii="Arial" w:hAnsi="Arial" w:cs="Arial"/>
          <w:b/>
        </w:rPr>
        <w:t xml:space="preserve">21.1 </w:t>
      </w:r>
      <w:r>
        <w:rPr>
          <w:rFonts w:ascii="Arial" w:hAnsi="Arial" w:cs="Arial"/>
          <w:b/>
        </w:rPr>
        <w:tab/>
      </w:r>
      <w:r>
        <w:rPr>
          <w:rFonts w:ascii="Arial" w:hAnsi="Arial" w:cs="Arial"/>
        </w:rPr>
        <w:t xml:space="preserve">The Common Seal of JLJCC must not be used without the express authority of the </w:t>
      </w:r>
      <w:del w:id="327" w:author="Jayne" w:date="2015-05-03T16:50:00Z">
        <w:r w:rsidDel="00063841">
          <w:rPr>
            <w:rFonts w:ascii="Arial" w:hAnsi="Arial" w:cs="Arial"/>
          </w:rPr>
          <w:delText>c</w:delText>
        </w:r>
      </w:del>
      <w:ins w:id="328" w:author="Jayne" w:date="2015-05-03T16:50:00Z">
        <w:r w:rsidR="00063841">
          <w:rPr>
            <w:rFonts w:ascii="Arial" w:hAnsi="Arial" w:cs="Arial"/>
          </w:rPr>
          <w:t>C</w:t>
        </w:r>
      </w:ins>
      <w:r>
        <w:rPr>
          <w:rFonts w:ascii="Arial" w:hAnsi="Arial" w:cs="Arial"/>
        </w:rPr>
        <w:t xml:space="preserve">ommittee and every use of that </w:t>
      </w:r>
      <w:del w:id="329" w:author="Jayne" w:date="2015-05-03T16:50:00Z">
        <w:r w:rsidDel="00063841">
          <w:rPr>
            <w:rFonts w:ascii="Arial" w:hAnsi="Arial" w:cs="Arial"/>
          </w:rPr>
          <w:delText>c</w:delText>
        </w:r>
      </w:del>
      <w:ins w:id="330" w:author="Jayne" w:date="2015-05-03T16:50:00Z">
        <w:r w:rsidR="00063841">
          <w:rPr>
            <w:rFonts w:ascii="Arial" w:hAnsi="Arial" w:cs="Arial"/>
          </w:rPr>
          <w:t>C</w:t>
        </w:r>
      </w:ins>
      <w:r>
        <w:rPr>
          <w:rFonts w:ascii="Arial" w:hAnsi="Arial" w:cs="Arial"/>
        </w:rPr>
        <w:t xml:space="preserve">ommon </w:t>
      </w:r>
      <w:del w:id="331" w:author="Jayne" w:date="2015-05-03T16:50:00Z">
        <w:r w:rsidDel="00063841">
          <w:rPr>
            <w:rFonts w:ascii="Arial" w:hAnsi="Arial" w:cs="Arial"/>
          </w:rPr>
          <w:delText xml:space="preserve">seal </w:delText>
        </w:r>
      </w:del>
      <w:ins w:id="332" w:author="Jayne" w:date="2015-05-03T16:50:00Z">
        <w:r w:rsidR="00063841">
          <w:rPr>
            <w:rFonts w:ascii="Arial" w:hAnsi="Arial" w:cs="Arial"/>
          </w:rPr>
          <w:t xml:space="preserve">Seal </w:t>
        </w:r>
      </w:ins>
      <w:r>
        <w:rPr>
          <w:rFonts w:ascii="Arial" w:hAnsi="Arial" w:cs="Arial"/>
        </w:rPr>
        <w:t>must be recorded in the minute book.</w:t>
      </w:r>
    </w:p>
    <w:p w:rsidR="00775356" w:rsidRDefault="00775356" w:rsidP="00775356">
      <w:pPr>
        <w:spacing w:after="120" w:line="240" w:lineRule="auto"/>
        <w:ind w:left="709" w:right="-187" w:hanging="567"/>
        <w:jc w:val="both"/>
        <w:rPr>
          <w:rFonts w:ascii="Arial" w:hAnsi="Arial" w:cs="Arial"/>
        </w:rPr>
      </w:pPr>
      <w:r>
        <w:rPr>
          <w:rFonts w:ascii="Arial" w:hAnsi="Arial" w:cs="Arial"/>
          <w:b/>
        </w:rPr>
        <w:t>21.2</w:t>
      </w:r>
      <w:r>
        <w:rPr>
          <w:rFonts w:ascii="Arial" w:hAnsi="Arial" w:cs="Arial"/>
        </w:rPr>
        <w:tab/>
      </w:r>
      <w:r w:rsidR="007F6EB9">
        <w:rPr>
          <w:rFonts w:ascii="Arial" w:hAnsi="Arial" w:cs="Arial"/>
        </w:rPr>
        <w:t xml:space="preserve">The affixing of the </w:t>
      </w:r>
      <w:del w:id="333" w:author="Jayne" w:date="2015-05-03T16:50:00Z">
        <w:r w:rsidR="007F6EB9" w:rsidDel="00063841">
          <w:rPr>
            <w:rFonts w:ascii="Arial" w:hAnsi="Arial" w:cs="Arial"/>
          </w:rPr>
          <w:delText>c</w:delText>
        </w:r>
      </w:del>
      <w:ins w:id="334" w:author="Jayne" w:date="2015-05-03T16:50:00Z">
        <w:r w:rsidR="00063841">
          <w:rPr>
            <w:rFonts w:ascii="Arial" w:hAnsi="Arial" w:cs="Arial"/>
          </w:rPr>
          <w:t>C</w:t>
        </w:r>
      </w:ins>
      <w:r w:rsidR="007F6EB9">
        <w:rPr>
          <w:rFonts w:ascii="Arial" w:hAnsi="Arial" w:cs="Arial"/>
        </w:rPr>
        <w:t xml:space="preserve">ommon </w:t>
      </w:r>
      <w:del w:id="335" w:author="Jayne" w:date="2015-05-03T16:50:00Z">
        <w:r w:rsidR="007F6EB9" w:rsidDel="00063841">
          <w:rPr>
            <w:rFonts w:ascii="Arial" w:hAnsi="Arial" w:cs="Arial"/>
          </w:rPr>
          <w:delText>s</w:delText>
        </w:r>
      </w:del>
      <w:ins w:id="336" w:author="Jayne" w:date="2015-05-03T16:50:00Z">
        <w:r w:rsidR="00063841">
          <w:rPr>
            <w:rFonts w:ascii="Arial" w:hAnsi="Arial" w:cs="Arial"/>
          </w:rPr>
          <w:t>S</w:t>
        </w:r>
      </w:ins>
      <w:r w:rsidR="007F6EB9">
        <w:rPr>
          <w:rFonts w:ascii="Arial" w:hAnsi="Arial" w:cs="Arial"/>
        </w:rPr>
        <w:t>eal of JLJCC must be witnessed by any two of the President, Secretary or Treasurer.</w:t>
      </w:r>
    </w:p>
    <w:p w:rsidR="007F6EB9" w:rsidRDefault="007F6EB9" w:rsidP="002D66B1">
      <w:pPr>
        <w:spacing w:after="0" w:line="240" w:lineRule="auto"/>
        <w:ind w:left="709" w:right="-187" w:hanging="567"/>
        <w:jc w:val="both"/>
        <w:rPr>
          <w:rFonts w:ascii="Arial" w:hAnsi="Arial" w:cs="Arial"/>
        </w:rPr>
      </w:pPr>
      <w:r>
        <w:rPr>
          <w:rFonts w:ascii="Arial" w:hAnsi="Arial" w:cs="Arial"/>
          <w:b/>
        </w:rPr>
        <w:t>21.3</w:t>
      </w:r>
      <w:r>
        <w:rPr>
          <w:rFonts w:ascii="Arial" w:hAnsi="Arial" w:cs="Arial"/>
          <w:b/>
        </w:rPr>
        <w:tab/>
      </w:r>
      <w:r>
        <w:rPr>
          <w:rFonts w:ascii="Arial" w:hAnsi="Arial" w:cs="Arial"/>
        </w:rPr>
        <w:t xml:space="preserve">The </w:t>
      </w:r>
      <w:del w:id="337" w:author="Jayne" w:date="2015-05-03T16:51:00Z">
        <w:r w:rsidDel="00063841">
          <w:rPr>
            <w:rFonts w:ascii="Arial" w:hAnsi="Arial" w:cs="Arial"/>
          </w:rPr>
          <w:delText>c</w:delText>
        </w:r>
      </w:del>
      <w:ins w:id="338" w:author="Jayne" w:date="2015-05-03T16:51:00Z">
        <w:r w:rsidR="00063841">
          <w:rPr>
            <w:rFonts w:ascii="Arial" w:hAnsi="Arial" w:cs="Arial"/>
          </w:rPr>
          <w:t>C</w:t>
        </w:r>
      </w:ins>
      <w:r>
        <w:rPr>
          <w:rFonts w:ascii="Arial" w:hAnsi="Arial" w:cs="Arial"/>
        </w:rPr>
        <w:t xml:space="preserve">ommon </w:t>
      </w:r>
      <w:del w:id="339" w:author="Jayne" w:date="2015-05-03T16:51:00Z">
        <w:r w:rsidDel="00063841">
          <w:rPr>
            <w:rFonts w:ascii="Arial" w:hAnsi="Arial" w:cs="Arial"/>
          </w:rPr>
          <w:delText>s</w:delText>
        </w:r>
      </w:del>
      <w:ins w:id="340" w:author="Jayne" w:date="2015-05-03T16:51:00Z">
        <w:r w:rsidR="00063841">
          <w:rPr>
            <w:rFonts w:ascii="Arial" w:hAnsi="Arial" w:cs="Arial"/>
          </w:rPr>
          <w:t>S</w:t>
        </w:r>
      </w:ins>
      <w:r>
        <w:rPr>
          <w:rFonts w:ascii="Arial" w:hAnsi="Arial" w:cs="Arial"/>
        </w:rPr>
        <w:t xml:space="preserve">eal of JLJCC must be kept in the custody of the Secretary or of such other person as the </w:t>
      </w:r>
      <w:del w:id="341" w:author="Jayne" w:date="2015-05-03T16:51:00Z">
        <w:r w:rsidDel="00063841">
          <w:rPr>
            <w:rFonts w:ascii="Arial" w:hAnsi="Arial" w:cs="Arial"/>
          </w:rPr>
          <w:delText>c</w:delText>
        </w:r>
      </w:del>
      <w:ins w:id="342" w:author="Jayne" w:date="2015-05-03T16:51:00Z">
        <w:r w:rsidR="00063841">
          <w:rPr>
            <w:rFonts w:ascii="Arial" w:hAnsi="Arial" w:cs="Arial"/>
          </w:rPr>
          <w:t>C</w:t>
        </w:r>
      </w:ins>
      <w:r>
        <w:rPr>
          <w:rFonts w:ascii="Arial" w:hAnsi="Arial" w:cs="Arial"/>
        </w:rPr>
        <w:t>ommittee from time to time decides.</w:t>
      </w:r>
    </w:p>
    <w:p w:rsidR="002D66B1" w:rsidRDefault="002D66B1" w:rsidP="002D66B1">
      <w:pPr>
        <w:spacing w:after="0" w:line="240" w:lineRule="auto"/>
        <w:ind w:left="709" w:right="-187" w:hanging="567"/>
        <w:jc w:val="both"/>
        <w:rPr>
          <w:rFonts w:ascii="Arial" w:hAnsi="Arial" w:cs="Arial"/>
        </w:rPr>
      </w:pPr>
    </w:p>
    <w:p w:rsidR="002D66B1" w:rsidRPr="00333715" w:rsidRDefault="002D66B1" w:rsidP="00476D36">
      <w:pPr>
        <w:numPr>
          <w:ilvl w:val="0"/>
          <w:numId w:val="1"/>
        </w:numPr>
        <w:tabs>
          <w:tab w:val="left" w:pos="142"/>
        </w:tabs>
        <w:spacing w:after="120" w:line="240" w:lineRule="auto"/>
        <w:ind w:left="141" w:right="-187" w:hanging="425"/>
        <w:jc w:val="both"/>
        <w:rPr>
          <w:rFonts w:ascii="Arial" w:hAnsi="Arial" w:cs="Arial"/>
          <w:b/>
        </w:rPr>
      </w:pPr>
      <w:r>
        <w:rPr>
          <w:rFonts w:ascii="Arial" w:hAnsi="Arial" w:cs="Arial"/>
          <w:b/>
        </w:rPr>
        <w:t>PLAYERS</w:t>
      </w:r>
    </w:p>
    <w:p w:rsidR="002D66B1" w:rsidRDefault="002D66B1" w:rsidP="002D66B1">
      <w:pPr>
        <w:spacing w:after="120" w:line="240" w:lineRule="auto"/>
        <w:ind w:left="709" w:right="-187" w:hanging="567"/>
        <w:jc w:val="both"/>
        <w:rPr>
          <w:rFonts w:ascii="Arial" w:hAnsi="Arial" w:cs="Arial"/>
          <w:b/>
        </w:rPr>
      </w:pPr>
      <w:r>
        <w:rPr>
          <w:rFonts w:ascii="Arial" w:hAnsi="Arial" w:cs="Arial"/>
          <w:b/>
        </w:rPr>
        <w:t xml:space="preserve">22.1 </w:t>
      </w:r>
      <w:r>
        <w:rPr>
          <w:rFonts w:ascii="Arial" w:hAnsi="Arial" w:cs="Arial"/>
          <w:b/>
        </w:rPr>
        <w:tab/>
      </w:r>
      <w:r>
        <w:rPr>
          <w:rFonts w:ascii="Arial" w:hAnsi="Arial" w:cs="Arial"/>
        </w:rPr>
        <w:t>All girls and boys under the age of 17 as at</w:t>
      </w:r>
      <w:del w:id="343" w:author="Jayne" w:date="2015-09-14T22:43:00Z">
        <w:r w:rsidDel="0084588D">
          <w:rPr>
            <w:rFonts w:ascii="Arial" w:hAnsi="Arial" w:cs="Arial"/>
          </w:rPr>
          <w:delText xml:space="preserve"> </w:delText>
        </w:r>
      </w:del>
      <w:del w:id="344" w:author="Jayne" w:date="2015-05-03T16:51:00Z">
        <w:r w:rsidDel="00063841">
          <w:rPr>
            <w:rFonts w:ascii="Arial" w:hAnsi="Arial" w:cs="Arial"/>
          </w:rPr>
          <w:delText>the 1</w:delText>
        </w:r>
        <w:r w:rsidRPr="002D66B1" w:rsidDel="00063841">
          <w:rPr>
            <w:rFonts w:ascii="Arial" w:hAnsi="Arial" w:cs="Arial"/>
            <w:vertAlign w:val="superscript"/>
          </w:rPr>
          <w:delText>st</w:delText>
        </w:r>
        <w:r w:rsidDel="00063841">
          <w:rPr>
            <w:rFonts w:ascii="Arial" w:hAnsi="Arial" w:cs="Arial"/>
          </w:rPr>
          <w:delText xml:space="preserve"> of September </w:delText>
        </w:r>
      </w:del>
      <w:ins w:id="345" w:author="Jayne" w:date="2015-05-03T16:51:00Z">
        <w:r w:rsidR="00063841">
          <w:rPr>
            <w:rFonts w:ascii="Arial" w:hAnsi="Arial" w:cs="Arial"/>
          </w:rPr>
          <w:t xml:space="preserve"> 30 June </w:t>
        </w:r>
      </w:ins>
      <w:r>
        <w:rPr>
          <w:rFonts w:ascii="Arial" w:hAnsi="Arial" w:cs="Arial"/>
        </w:rPr>
        <w:t>of each given year or as deemed appropriate by the South West Metropolitan Junior Cricket Council shall be eligible to play community cricket and shall be known as Players</w:t>
      </w:r>
      <w:ins w:id="346" w:author="Jayne" w:date="2015-05-03T16:51:00Z">
        <w:r w:rsidR="00063841">
          <w:rPr>
            <w:rFonts w:ascii="Arial" w:hAnsi="Arial" w:cs="Arial"/>
          </w:rPr>
          <w:t>.</w:t>
        </w:r>
      </w:ins>
    </w:p>
    <w:p w:rsidR="002D66B1" w:rsidRDefault="002D66B1" w:rsidP="002D66B1">
      <w:pPr>
        <w:spacing w:after="120" w:line="240" w:lineRule="auto"/>
        <w:ind w:left="709" w:right="-187" w:hanging="567"/>
        <w:jc w:val="both"/>
        <w:rPr>
          <w:rFonts w:ascii="Arial" w:hAnsi="Arial" w:cs="Arial"/>
        </w:rPr>
      </w:pPr>
      <w:r>
        <w:rPr>
          <w:rFonts w:ascii="Arial" w:hAnsi="Arial" w:cs="Arial"/>
          <w:b/>
        </w:rPr>
        <w:t>22.2</w:t>
      </w:r>
      <w:r>
        <w:rPr>
          <w:rFonts w:ascii="Arial" w:hAnsi="Arial" w:cs="Arial"/>
        </w:rPr>
        <w:tab/>
        <w:t>Players shall have no voting rights nor be entitled to hold office.</w:t>
      </w:r>
    </w:p>
    <w:p w:rsidR="002D66B1" w:rsidRDefault="002D66B1" w:rsidP="002D66B1">
      <w:pPr>
        <w:spacing w:after="120" w:line="240" w:lineRule="auto"/>
        <w:ind w:left="709" w:right="-187" w:hanging="567"/>
        <w:jc w:val="both"/>
        <w:rPr>
          <w:rFonts w:ascii="Arial" w:hAnsi="Arial" w:cs="Arial"/>
        </w:rPr>
      </w:pPr>
      <w:r>
        <w:rPr>
          <w:rFonts w:ascii="Arial" w:hAnsi="Arial" w:cs="Arial"/>
          <w:b/>
        </w:rPr>
        <w:t>22.3</w:t>
      </w:r>
      <w:r>
        <w:rPr>
          <w:rFonts w:ascii="Arial" w:hAnsi="Arial" w:cs="Arial"/>
          <w:b/>
        </w:rPr>
        <w:tab/>
      </w:r>
      <w:r>
        <w:rPr>
          <w:rFonts w:ascii="Arial" w:hAnsi="Arial" w:cs="Arial"/>
        </w:rPr>
        <w:t xml:space="preserve">No unfinancial player will be allowed on the ground to play as of the </w:t>
      </w:r>
      <w:del w:id="347" w:author="Jayne" w:date="2015-05-03T16:52:00Z">
        <w:r w:rsidDel="00FC3208">
          <w:rPr>
            <w:rFonts w:ascii="Arial" w:hAnsi="Arial" w:cs="Arial"/>
          </w:rPr>
          <w:delText xml:space="preserve">first </w:delText>
        </w:r>
      </w:del>
      <w:ins w:id="348" w:author="Jayne" w:date="2015-05-03T16:52:00Z">
        <w:r w:rsidR="00FC3208">
          <w:rPr>
            <w:rFonts w:ascii="Arial" w:hAnsi="Arial" w:cs="Arial"/>
          </w:rPr>
          <w:t xml:space="preserve">fourth </w:t>
        </w:r>
      </w:ins>
      <w:r>
        <w:rPr>
          <w:rFonts w:ascii="Arial" w:hAnsi="Arial" w:cs="Arial"/>
        </w:rPr>
        <w:t>game</w:t>
      </w:r>
      <w:del w:id="349" w:author="Jayne" w:date="2015-09-14T22:43:00Z">
        <w:r w:rsidDel="0084588D">
          <w:rPr>
            <w:rFonts w:ascii="Arial" w:hAnsi="Arial" w:cs="Arial"/>
          </w:rPr>
          <w:delText xml:space="preserve"> in</w:delText>
        </w:r>
      </w:del>
      <w:r>
        <w:rPr>
          <w:rFonts w:ascii="Arial" w:hAnsi="Arial" w:cs="Arial"/>
        </w:rPr>
        <w:t xml:space="preserve"> </w:t>
      </w:r>
      <w:del w:id="350" w:author="Jayne" w:date="2015-05-03T16:52:00Z">
        <w:r w:rsidDel="00FC3208">
          <w:rPr>
            <w:rFonts w:ascii="Arial" w:hAnsi="Arial" w:cs="Arial"/>
          </w:rPr>
          <w:delText xml:space="preserve">November </w:delText>
        </w:r>
      </w:del>
      <w:ins w:id="351" w:author="Jayne" w:date="2015-05-03T16:52:00Z">
        <w:r w:rsidR="00FC3208">
          <w:rPr>
            <w:rFonts w:ascii="Arial" w:hAnsi="Arial" w:cs="Arial"/>
          </w:rPr>
          <w:t xml:space="preserve">of the season </w:t>
        </w:r>
      </w:ins>
      <w:r>
        <w:rPr>
          <w:rFonts w:ascii="Arial" w:hAnsi="Arial" w:cs="Arial"/>
        </w:rPr>
        <w:t>unless prior arrangements have been made with a member of the Executive.</w:t>
      </w:r>
    </w:p>
    <w:p w:rsidR="00FA5475" w:rsidRDefault="00FA5475" w:rsidP="002D66B1">
      <w:pPr>
        <w:spacing w:after="120" w:line="240" w:lineRule="auto"/>
        <w:ind w:left="709" w:right="-187" w:hanging="567"/>
        <w:jc w:val="both"/>
        <w:rPr>
          <w:rFonts w:ascii="Arial" w:hAnsi="Arial" w:cs="Arial"/>
        </w:rPr>
      </w:pPr>
      <w:r>
        <w:rPr>
          <w:rFonts w:ascii="Arial" w:hAnsi="Arial" w:cs="Arial"/>
          <w:b/>
        </w:rPr>
        <w:t>22.4</w:t>
      </w:r>
      <w:r>
        <w:rPr>
          <w:rFonts w:ascii="Arial" w:hAnsi="Arial" w:cs="Arial"/>
          <w:b/>
        </w:rPr>
        <w:tab/>
      </w:r>
      <w:r>
        <w:rPr>
          <w:rFonts w:ascii="Arial" w:hAnsi="Arial" w:cs="Arial"/>
        </w:rPr>
        <w:t>No player will take to the ground without wearing appropriate safety equipment (eg box, pads, helmet and gloves).</w:t>
      </w:r>
    </w:p>
    <w:p w:rsidR="00FA5475" w:rsidRDefault="00FA5475" w:rsidP="002D66B1">
      <w:pPr>
        <w:spacing w:after="120" w:line="240" w:lineRule="auto"/>
        <w:ind w:left="709" w:right="-187" w:hanging="567"/>
        <w:jc w:val="both"/>
        <w:rPr>
          <w:rFonts w:ascii="Arial" w:hAnsi="Arial" w:cs="Arial"/>
        </w:rPr>
      </w:pPr>
      <w:r>
        <w:rPr>
          <w:rFonts w:ascii="Arial" w:hAnsi="Arial" w:cs="Arial"/>
          <w:b/>
        </w:rPr>
        <w:t>22.5</w:t>
      </w:r>
      <w:r>
        <w:rPr>
          <w:rFonts w:ascii="Arial" w:hAnsi="Arial" w:cs="Arial"/>
          <w:b/>
        </w:rPr>
        <w:tab/>
      </w:r>
      <w:r>
        <w:rPr>
          <w:rFonts w:ascii="Arial" w:hAnsi="Arial" w:cs="Arial"/>
        </w:rPr>
        <w:t xml:space="preserve">All players from Under Ten (10) to Under Seventeen (17) must wear </w:t>
      </w:r>
      <w:del w:id="352" w:author="Jayne" w:date="2015-09-14T22:44:00Z">
        <w:r w:rsidDel="0084588D">
          <w:rPr>
            <w:rFonts w:ascii="Arial" w:hAnsi="Arial" w:cs="Arial"/>
          </w:rPr>
          <w:delText>long sleeve</w:delText>
        </w:r>
      </w:del>
      <w:ins w:id="353" w:author="Jayne" w:date="2015-09-14T22:44:00Z">
        <w:r w:rsidR="0084588D">
          <w:rPr>
            <w:rFonts w:ascii="Arial" w:hAnsi="Arial" w:cs="Arial"/>
          </w:rPr>
          <w:t>a</w:t>
        </w:r>
      </w:ins>
      <w:r>
        <w:rPr>
          <w:rFonts w:ascii="Arial" w:hAnsi="Arial" w:cs="Arial"/>
        </w:rPr>
        <w:t xml:space="preserve"> </w:t>
      </w:r>
      <w:del w:id="354" w:author="Jayne" w:date="2015-05-03T16:52:00Z">
        <w:r w:rsidDel="00FC3208">
          <w:rPr>
            <w:rFonts w:ascii="Arial" w:hAnsi="Arial" w:cs="Arial"/>
          </w:rPr>
          <w:delText>c</w:delText>
        </w:r>
      </w:del>
      <w:ins w:id="355" w:author="Jayne" w:date="2015-05-03T16:52:00Z">
        <w:r w:rsidR="00FC3208">
          <w:rPr>
            <w:rFonts w:ascii="Arial" w:hAnsi="Arial" w:cs="Arial"/>
          </w:rPr>
          <w:t>C</w:t>
        </w:r>
      </w:ins>
      <w:r>
        <w:rPr>
          <w:rFonts w:ascii="Arial" w:hAnsi="Arial" w:cs="Arial"/>
        </w:rPr>
        <w:t xml:space="preserve">lub shirt </w:t>
      </w:r>
      <w:del w:id="356" w:author="Jayne" w:date="2015-09-14T22:44:00Z">
        <w:r w:rsidDel="00C07130">
          <w:rPr>
            <w:rFonts w:ascii="Arial" w:hAnsi="Arial" w:cs="Arial"/>
          </w:rPr>
          <w:delText xml:space="preserve">or a long sleeved white cricket shirt </w:delText>
        </w:r>
      </w:del>
      <w:r>
        <w:rPr>
          <w:rFonts w:ascii="Arial" w:hAnsi="Arial" w:cs="Arial"/>
        </w:rPr>
        <w:t>and a</w:t>
      </w:r>
      <w:ins w:id="357" w:author="Jayne" w:date="2015-09-25T15:36:00Z">
        <w:r w:rsidR="0038233E">
          <w:rPr>
            <w:rFonts w:ascii="Arial" w:hAnsi="Arial" w:cs="Arial"/>
          </w:rPr>
          <w:t xml:space="preserve"> Club</w:t>
        </w:r>
      </w:ins>
      <w:r>
        <w:rPr>
          <w:rFonts w:ascii="Arial" w:hAnsi="Arial" w:cs="Arial"/>
        </w:rPr>
        <w:t xml:space="preserve"> hat.</w:t>
      </w:r>
      <w:del w:id="358" w:author="Jayne" w:date="2015-09-14T22:44:00Z">
        <w:r w:rsidDel="00C07130">
          <w:rPr>
            <w:rFonts w:ascii="Arial" w:hAnsi="Arial" w:cs="Arial"/>
          </w:rPr>
          <w:delText xml:space="preserve"> (either </w:delText>
        </w:r>
      </w:del>
      <w:del w:id="359" w:author="Jayne" w:date="2015-05-03T16:52:00Z">
        <w:r w:rsidDel="00FC3208">
          <w:rPr>
            <w:rFonts w:ascii="Arial" w:hAnsi="Arial" w:cs="Arial"/>
          </w:rPr>
          <w:delText>c</w:delText>
        </w:r>
      </w:del>
      <w:del w:id="360" w:author="Jayne" w:date="2015-09-14T22:44:00Z">
        <w:r w:rsidDel="00C07130">
          <w:rPr>
            <w:rFonts w:ascii="Arial" w:hAnsi="Arial" w:cs="Arial"/>
          </w:rPr>
          <w:delText>lub colour or white).</w:delText>
        </w:r>
      </w:del>
    </w:p>
    <w:p w:rsidR="00FA5475" w:rsidRDefault="00FA5475" w:rsidP="002D66B1">
      <w:pPr>
        <w:spacing w:after="120" w:line="240" w:lineRule="auto"/>
        <w:ind w:left="709" w:right="-187" w:hanging="567"/>
        <w:jc w:val="both"/>
        <w:rPr>
          <w:rFonts w:ascii="Arial" w:hAnsi="Arial" w:cs="Arial"/>
        </w:rPr>
      </w:pPr>
      <w:r>
        <w:rPr>
          <w:rFonts w:ascii="Arial" w:hAnsi="Arial" w:cs="Arial"/>
          <w:b/>
        </w:rPr>
        <w:t>22.6</w:t>
      </w:r>
      <w:r>
        <w:rPr>
          <w:rFonts w:ascii="Arial" w:hAnsi="Arial" w:cs="Arial"/>
          <w:b/>
        </w:rPr>
        <w:tab/>
      </w:r>
      <w:r w:rsidR="00703E9D">
        <w:rPr>
          <w:rFonts w:ascii="Arial" w:hAnsi="Arial" w:cs="Arial"/>
        </w:rPr>
        <w:t>All players must register for each new season.</w:t>
      </w:r>
    </w:p>
    <w:p w:rsidR="00703E9D" w:rsidRDefault="00703E9D" w:rsidP="00C86419">
      <w:pPr>
        <w:spacing w:after="0" w:line="240" w:lineRule="auto"/>
        <w:ind w:left="709" w:right="-187" w:hanging="567"/>
        <w:jc w:val="both"/>
        <w:rPr>
          <w:rFonts w:ascii="Arial" w:hAnsi="Arial" w:cs="Arial"/>
        </w:rPr>
      </w:pPr>
      <w:r>
        <w:rPr>
          <w:rFonts w:ascii="Arial" w:hAnsi="Arial" w:cs="Arial"/>
          <w:b/>
        </w:rPr>
        <w:t>22.7</w:t>
      </w:r>
      <w:r>
        <w:rPr>
          <w:rFonts w:ascii="Arial" w:hAnsi="Arial" w:cs="Arial"/>
          <w:b/>
        </w:rPr>
        <w:tab/>
      </w:r>
      <w:del w:id="361" w:author="Jayne" w:date="2015-05-03T16:53:00Z">
        <w:r w:rsidDel="00FC3208">
          <w:rPr>
            <w:rFonts w:ascii="Arial" w:hAnsi="Arial" w:cs="Arial"/>
          </w:rPr>
          <w:delText>All players and parents/guardians must sign a Code of Conduct at the time of registration.  No player can take the field without signing the code.</w:delText>
        </w:r>
      </w:del>
      <w:ins w:id="362" w:author="Jayne" w:date="2015-05-03T16:53:00Z">
        <w:r w:rsidR="00FC3208">
          <w:rPr>
            <w:rFonts w:ascii="Arial" w:hAnsi="Arial" w:cs="Arial"/>
          </w:rPr>
          <w:t xml:space="preserve">Parents/Guardians by registering their child, and players by taking the field, must abide by the Code of Conduct.  All spectators watching a game in support of JLJCC must also abide by the Code of Conduct. </w:t>
        </w:r>
      </w:ins>
    </w:p>
    <w:p w:rsidR="00C86419" w:rsidRDefault="00C86419" w:rsidP="00C86419">
      <w:pPr>
        <w:spacing w:after="0" w:line="240" w:lineRule="auto"/>
        <w:ind w:left="709" w:right="-187" w:hanging="567"/>
        <w:jc w:val="both"/>
        <w:rPr>
          <w:rFonts w:ascii="Arial" w:hAnsi="Arial" w:cs="Arial"/>
        </w:rPr>
      </w:pPr>
    </w:p>
    <w:p w:rsidR="00C86419" w:rsidRPr="00351417" w:rsidRDefault="00C86419" w:rsidP="00476D36">
      <w:pPr>
        <w:numPr>
          <w:ilvl w:val="0"/>
          <w:numId w:val="1"/>
        </w:numPr>
        <w:tabs>
          <w:tab w:val="left" w:pos="142"/>
        </w:tabs>
        <w:spacing w:after="0"/>
        <w:ind w:left="142" w:right="-188" w:hanging="426"/>
        <w:jc w:val="both"/>
        <w:rPr>
          <w:rFonts w:ascii="Arial" w:hAnsi="Arial" w:cs="Arial"/>
          <w:b/>
        </w:rPr>
      </w:pPr>
      <w:r>
        <w:rPr>
          <w:rFonts w:ascii="Arial" w:hAnsi="Arial" w:cs="Arial"/>
          <w:b/>
        </w:rPr>
        <w:t>CODE OF CONDUCT</w:t>
      </w:r>
    </w:p>
    <w:p w:rsidR="00C86419" w:rsidRDefault="00C86419" w:rsidP="00C86419">
      <w:pPr>
        <w:spacing w:after="0" w:line="240" w:lineRule="auto"/>
        <w:ind w:left="142"/>
        <w:jc w:val="both"/>
        <w:rPr>
          <w:rFonts w:ascii="Arial" w:hAnsi="Arial" w:cs="Arial"/>
        </w:rPr>
      </w:pPr>
      <w:r>
        <w:rPr>
          <w:rFonts w:ascii="Arial" w:hAnsi="Arial" w:cs="Arial"/>
        </w:rPr>
        <w:t xml:space="preserve">The Code of Conduct is to be set out by the committee of JLJCC at the July meeting of the new season.  Any player or parent/guardian in breach of the </w:t>
      </w:r>
      <w:del w:id="363" w:author="Jayne" w:date="2015-05-03T16:55:00Z">
        <w:r w:rsidDel="00FC3208">
          <w:rPr>
            <w:rFonts w:ascii="Arial" w:hAnsi="Arial" w:cs="Arial"/>
          </w:rPr>
          <w:delText>c</w:delText>
        </w:r>
      </w:del>
      <w:ins w:id="364" w:author="Jayne" w:date="2015-05-03T16:55:00Z">
        <w:r w:rsidR="00FC3208">
          <w:rPr>
            <w:rFonts w:ascii="Arial" w:hAnsi="Arial" w:cs="Arial"/>
          </w:rPr>
          <w:t>C</w:t>
        </w:r>
      </w:ins>
      <w:r>
        <w:rPr>
          <w:rFonts w:ascii="Arial" w:hAnsi="Arial" w:cs="Arial"/>
        </w:rPr>
        <w:t xml:space="preserve">ode of </w:t>
      </w:r>
      <w:del w:id="365" w:author="Jayne" w:date="2015-05-03T16:55:00Z">
        <w:r w:rsidDel="00FC3208">
          <w:rPr>
            <w:rFonts w:ascii="Arial" w:hAnsi="Arial" w:cs="Arial"/>
          </w:rPr>
          <w:delText>c</w:delText>
        </w:r>
      </w:del>
      <w:ins w:id="366" w:author="Jayne" w:date="2015-05-03T16:55:00Z">
        <w:r w:rsidR="00FC3208">
          <w:rPr>
            <w:rFonts w:ascii="Arial" w:hAnsi="Arial" w:cs="Arial"/>
          </w:rPr>
          <w:t>C</w:t>
        </w:r>
      </w:ins>
      <w:r>
        <w:rPr>
          <w:rFonts w:ascii="Arial" w:hAnsi="Arial" w:cs="Arial"/>
        </w:rPr>
        <w:t>onduct will face suspension under section 15 of the Constitution.</w:t>
      </w:r>
    </w:p>
    <w:p w:rsidR="00C86419" w:rsidDel="006B3C43" w:rsidRDefault="00C86419" w:rsidP="00C86419">
      <w:pPr>
        <w:spacing w:after="0" w:line="240" w:lineRule="auto"/>
        <w:ind w:left="142"/>
        <w:jc w:val="both"/>
        <w:rPr>
          <w:ins w:id="367" w:author="Jayne" w:date="2015-11-24T06:37:00Z"/>
          <w:del w:id="368" w:author="MAYERS Kerry " w:date="2016-03-17T22:31:00Z"/>
          <w:rFonts w:ascii="Arial" w:hAnsi="Arial" w:cs="Arial"/>
        </w:rPr>
      </w:pPr>
    </w:p>
    <w:p w:rsidR="002E79E6" w:rsidDel="006B3C43" w:rsidRDefault="002E79E6" w:rsidP="00C86419">
      <w:pPr>
        <w:spacing w:after="0" w:line="240" w:lineRule="auto"/>
        <w:ind w:left="142"/>
        <w:jc w:val="both"/>
        <w:rPr>
          <w:del w:id="369" w:author="MAYERS Kerry " w:date="2016-03-17T22:31:00Z"/>
          <w:rFonts w:ascii="Arial" w:hAnsi="Arial" w:cs="Arial"/>
        </w:rPr>
      </w:pPr>
    </w:p>
    <w:p w:rsidR="006B3C43" w:rsidRDefault="006B3C43">
      <w:pPr>
        <w:spacing w:after="0" w:line="240" w:lineRule="auto"/>
        <w:rPr>
          <w:ins w:id="370" w:author="MAYERS Kerry " w:date="2016-03-17T22:29:00Z"/>
          <w:rFonts w:ascii="Arial" w:hAnsi="Arial" w:cs="Arial"/>
          <w:b/>
        </w:rPr>
      </w:pPr>
      <w:ins w:id="371" w:author="MAYERS Kerry " w:date="2016-03-17T22:29:00Z">
        <w:r>
          <w:rPr>
            <w:rFonts w:ascii="Arial" w:hAnsi="Arial" w:cs="Arial"/>
            <w:b/>
          </w:rPr>
          <w:br w:type="page"/>
        </w:r>
      </w:ins>
    </w:p>
    <w:p w:rsidR="00C86419" w:rsidRDefault="00C86419" w:rsidP="00476D36">
      <w:pPr>
        <w:numPr>
          <w:ilvl w:val="0"/>
          <w:numId w:val="1"/>
        </w:numPr>
        <w:spacing w:after="120" w:line="240" w:lineRule="auto"/>
        <w:ind w:left="141" w:right="-187" w:hanging="425"/>
        <w:jc w:val="both"/>
        <w:rPr>
          <w:rFonts w:ascii="Arial" w:hAnsi="Arial" w:cs="Arial"/>
          <w:b/>
        </w:rPr>
      </w:pPr>
      <w:r>
        <w:rPr>
          <w:rFonts w:ascii="Arial" w:hAnsi="Arial" w:cs="Arial"/>
          <w:b/>
        </w:rPr>
        <w:t>TROPHIES</w:t>
      </w:r>
    </w:p>
    <w:p w:rsidR="00FE04D0" w:rsidRDefault="00C86419" w:rsidP="00C86419">
      <w:pPr>
        <w:spacing w:after="120"/>
        <w:ind w:left="709" w:right="-187" w:hanging="567"/>
        <w:jc w:val="both"/>
        <w:rPr>
          <w:ins w:id="372" w:author="Jayne" w:date="2015-09-25T15:14:00Z"/>
          <w:rFonts w:ascii="Arial" w:hAnsi="Arial" w:cs="Arial"/>
        </w:rPr>
      </w:pPr>
      <w:r>
        <w:rPr>
          <w:rFonts w:ascii="Arial" w:hAnsi="Arial" w:cs="Arial"/>
          <w:b/>
        </w:rPr>
        <w:t>24.1</w:t>
      </w:r>
      <w:r>
        <w:rPr>
          <w:rFonts w:ascii="Arial" w:hAnsi="Arial" w:cs="Arial"/>
          <w:b/>
        </w:rPr>
        <w:tab/>
      </w:r>
      <w:ins w:id="373" w:author="Jayne" w:date="2015-09-25T15:07:00Z">
        <w:r w:rsidR="00134078">
          <w:rPr>
            <w:rFonts w:ascii="Arial" w:hAnsi="Arial" w:cs="Arial"/>
          </w:rPr>
          <w:t xml:space="preserve">All financial players shall receive a participation trophy or medal.  </w:t>
        </w:r>
      </w:ins>
      <w:ins w:id="374" w:author="Jayne" w:date="2015-09-25T15:08:00Z">
        <w:r w:rsidR="00134078">
          <w:rPr>
            <w:rFonts w:ascii="Arial" w:hAnsi="Arial" w:cs="Arial"/>
          </w:rPr>
          <w:t>M</w:t>
        </w:r>
      </w:ins>
      <w:ins w:id="375" w:author="Jayne" w:date="2015-09-25T15:07:00Z">
        <w:r w:rsidR="00134078">
          <w:rPr>
            <w:rFonts w:ascii="Arial" w:hAnsi="Arial" w:cs="Arial"/>
          </w:rPr>
          <w:t>ajor</w:t>
        </w:r>
      </w:ins>
      <w:del w:id="376" w:author="Jayne" w:date="2015-09-25T15:07:00Z">
        <w:r w:rsidDel="00134078">
          <w:rPr>
            <w:rFonts w:ascii="Arial" w:hAnsi="Arial" w:cs="Arial"/>
          </w:rPr>
          <w:delText>Coaches shall select all major</w:delText>
        </w:r>
      </w:del>
      <w:r>
        <w:rPr>
          <w:rFonts w:ascii="Arial" w:hAnsi="Arial" w:cs="Arial"/>
        </w:rPr>
        <w:t xml:space="preserve"> trophies </w:t>
      </w:r>
      <w:del w:id="377" w:author="Jayne" w:date="2015-09-25T15:07:00Z">
        <w:r w:rsidDel="00134078">
          <w:rPr>
            <w:rFonts w:ascii="Arial" w:hAnsi="Arial" w:cs="Arial"/>
          </w:rPr>
          <w:delText xml:space="preserve">by </w:delText>
        </w:r>
      </w:del>
      <w:ins w:id="378" w:author="Jayne" w:date="2015-09-25T15:07:00Z">
        <w:r w:rsidR="00134078">
          <w:rPr>
            <w:rFonts w:ascii="Arial" w:hAnsi="Arial" w:cs="Arial"/>
          </w:rPr>
          <w:t xml:space="preserve">shall be awarded </w:t>
        </w:r>
      </w:ins>
      <w:ins w:id="379" w:author="Jayne" w:date="2015-09-25T15:08:00Z">
        <w:r w:rsidR="00134078">
          <w:rPr>
            <w:rFonts w:ascii="Arial" w:hAnsi="Arial" w:cs="Arial"/>
          </w:rPr>
          <w:t xml:space="preserve">for Under 12 through Under 17 teams </w:t>
        </w:r>
      </w:ins>
      <w:ins w:id="380" w:author="Jayne" w:date="2015-09-25T15:07:00Z">
        <w:r w:rsidR="00134078">
          <w:rPr>
            <w:rFonts w:ascii="Arial" w:hAnsi="Arial" w:cs="Arial"/>
          </w:rPr>
          <w:t>using</w:t>
        </w:r>
      </w:ins>
      <w:del w:id="381" w:author="Jayne" w:date="2015-09-25T15:07:00Z">
        <w:r w:rsidDel="00134078">
          <w:rPr>
            <w:rFonts w:ascii="Arial" w:hAnsi="Arial" w:cs="Arial"/>
          </w:rPr>
          <w:delText>compiling</w:delText>
        </w:r>
      </w:del>
      <w:r>
        <w:rPr>
          <w:rFonts w:ascii="Arial" w:hAnsi="Arial" w:cs="Arial"/>
        </w:rPr>
        <w:t xml:space="preserve"> statistics </w:t>
      </w:r>
      <w:ins w:id="382" w:author="Jayne" w:date="2015-09-25T15:07:00Z">
        <w:r w:rsidR="00134078">
          <w:rPr>
            <w:rFonts w:ascii="Arial" w:hAnsi="Arial" w:cs="Arial"/>
          </w:rPr>
          <w:t xml:space="preserve">compiled </w:t>
        </w:r>
      </w:ins>
      <w:r>
        <w:rPr>
          <w:rFonts w:ascii="Arial" w:hAnsi="Arial" w:cs="Arial"/>
        </w:rPr>
        <w:t xml:space="preserve">from </w:t>
      </w:r>
      <w:del w:id="383" w:author="Jayne" w:date="2015-05-03T16:57:00Z">
        <w:r w:rsidDel="003157F2">
          <w:rPr>
            <w:rFonts w:ascii="Arial" w:hAnsi="Arial" w:cs="Arial"/>
          </w:rPr>
          <w:delText xml:space="preserve">the </w:delText>
        </w:r>
      </w:del>
      <w:r>
        <w:rPr>
          <w:rFonts w:ascii="Arial" w:hAnsi="Arial" w:cs="Arial"/>
        </w:rPr>
        <w:t>each seasons score book</w:t>
      </w:r>
      <w:ins w:id="384" w:author="Jayne" w:date="2015-09-25T14:59:00Z">
        <w:r w:rsidR="009036EF">
          <w:rPr>
            <w:rFonts w:ascii="Arial" w:hAnsi="Arial" w:cs="Arial"/>
          </w:rPr>
          <w:t>s</w:t>
        </w:r>
      </w:ins>
      <w:ins w:id="385" w:author="Jayne" w:date="2015-09-25T15:07:00Z">
        <w:r w:rsidR="00134078">
          <w:rPr>
            <w:rFonts w:ascii="Arial" w:hAnsi="Arial" w:cs="Arial"/>
          </w:rPr>
          <w:t xml:space="preserve"> and the MyCricket website</w:t>
        </w:r>
      </w:ins>
      <w:del w:id="386" w:author="Jayne" w:date="2015-09-25T14:59:00Z">
        <w:r w:rsidDel="009036EF">
          <w:rPr>
            <w:rFonts w:ascii="Arial" w:hAnsi="Arial" w:cs="Arial"/>
          </w:rPr>
          <w:delText>s</w:delText>
        </w:r>
      </w:del>
      <w:r>
        <w:rPr>
          <w:rFonts w:ascii="Arial" w:hAnsi="Arial" w:cs="Arial"/>
        </w:rPr>
        <w:t xml:space="preserve">.  </w:t>
      </w:r>
      <w:del w:id="387" w:author="Jayne" w:date="2015-09-25T15:07:00Z">
        <w:r w:rsidDel="00134078">
          <w:rPr>
            <w:rFonts w:ascii="Arial" w:hAnsi="Arial" w:cs="Arial"/>
          </w:rPr>
          <w:delText xml:space="preserve">All financial players shall receive a trophy.  </w:delText>
        </w:r>
      </w:del>
      <w:r>
        <w:rPr>
          <w:rFonts w:ascii="Arial" w:hAnsi="Arial" w:cs="Arial"/>
        </w:rPr>
        <w:t>The</w:t>
      </w:r>
      <w:ins w:id="388" w:author="Jayne" w:date="2015-09-25T15:13:00Z">
        <w:r w:rsidR="00FE04D0">
          <w:rPr>
            <w:rFonts w:ascii="Arial" w:hAnsi="Arial" w:cs="Arial"/>
          </w:rPr>
          <w:t xml:space="preserve"> team Coach </w:t>
        </w:r>
      </w:ins>
      <w:ins w:id="389" w:author="Jayne" w:date="2015-09-25T15:14:00Z">
        <w:r w:rsidR="00FE04D0">
          <w:rPr>
            <w:rFonts w:ascii="Arial" w:hAnsi="Arial" w:cs="Arial"/>
          </w:rPr>
          <w:t>along with the</w:t>
        </w:r>
      </w:ins>
      <w:r>
        <w:rPr>
          <w:rFonts w:ascii="Arial" w:hAnsi="Arial" w:cs="Arial"/>
        </w:rPr>
        <w:t xml:space="preserve"> President</w:t>
      </w:r>
      <w:ins w:id="390" w:author="Jayne" w:date="2015-09-25T15:14:00Z">
        <w:r w:rsidR="00FE04D0">
          <w:rPr>
            <w:rFonts w:ascii="Arial" w:hAnsi="Arial" w:cs="Arial"/>
          </w:rPr>
          <w:t xml:space="preserve"> or a</w:t>
        </w:r>
      </w:ins>
      <w:ins w:id="391" w:author="Jayne" w:date="2015-09-25T15:13:00Z">
        <w:r w:rsidR="00134078">
          <w:rPr>
            <w:rFonts w:ascii="Arial" w:hAnsi="Arial" w:cs="Arial"/>
          </w:rPr>
          <w:t xml:space="preserve"> </w:t>
        </w:r>
      </w:ins>
      <w:del w:id="392" w:author="Jayne" w:date="2015-09-25T15:13:00Z">
        <w:r w:rsidDel="00134078">
          <w:rPr>
            <w:rFonts w:ascii="Arial" w:hAnsi="Arial" w:cs="Arial"/>
          </w:rPr>
          <w:delText xml:space="preserve"> or general </w:delText>
        </w:r>
      </w:del>
      <w:del w:id="393" w:author="Jayne" w:date="2015-05-03T16:57:00Z">
        <w:r w:rsidDel="00F177EB">
          <w:rPr>
            <w:rFonts w:ascii="Arial" w:hAnsi="Arial" w:cs="Arial"/>
          </w:rPr>
          <w:delText>c</w:delText>
        </w:r>
      </w:del>
      <w:ins w:id="394" w:author="Jayne" w:date="2015-05-03T16:57:00Z">
        <w:r w:rsidR="00F177EB">
          <w:rPr>
            <w:rFonts w:ascii="Arial" w:hAnsi="Arial" w:cs="Arial"/>
          </w:rPr>
          <w:t>C</w:t>
        </w:r>
      </w:ins>
      <w:r>
        <w:rPr>
          <w:rFonts w:ascii="Arial" w:hAnsi="Arial" w:cs="Arial"/>
        </w:rPr>
        <w:t xml:space="preserve">ommittee member shall check the final statistics prior to allotting trophy winners.  </w:t>
      </w:r>
    </w:p>
    <w:p w:rsidR="00C86419" w:rsidRDefault="00FE04D0" w:rsidP="00C86419">
      <w:pPr>
        <w:spacing w:after="120"/>
        <w:ind w:left="709" w:right="-187" w:hanging="567"/>
        <w:jc w:val="both"/>
        <w:rPr>
          <w:rFonts w:ascii="Arial" w:hAnsi="Arial" w:cs="Arial"/>
        </w:rPr>
      </w:pPr>
      <w:ins w:id="395" w:author="Jayne" w:date="2015-09-25T15:14:00Z">
        <w:r>
          <w:rPr>
            <w:rFonts w:ascii="Arial" w:hAnsi="Arial" w:cs="Arial"/>
            <w:b/>
          </w:rPr>
          <w:t>24.2</w:t>
        </w:r>
        <w:r>
          <w:rPr>
            <w:rFonts w:ascii="Arial" w:hAnsi="Arial" w:cs="Arial"/>
            <w:b/>
          </w:rPr>
          <w:tab/>
        </w:r>
      </w:ins>
      <w:r w:rsidR="00C86419">
        <w:rPr>
          <w:rFonts w:ascii="Arial" w:hAnsi="Arial" w:cs="Arial"/>
        </w:rPr>
        <w:t>Cricketer of the Year award</w:t>
      </w:r>
      <w:ins w:id="396" w:author="Jayne" w:date="2015-09-25T15:15:00Z">
        <w:r>
          <w:rPr>
            <w:rFonts w:ascii="Arial" w:hAnsi="Arial" w:cs="Arial"/>
          </w:rPr>
          <w:t>s</w:t>
        </w:r>
      </w:ins>
      <w:r w:rsidR="00C86419">
        <w:rPr>
          <w:rFonts w:ascii="Arial" w:hAnsi="Arial" w:cs="Arial"/>
        </w:rPr>
        <w:t xml:space="preserve"> for </w:t>
      </w:r>
      <w:del w:id="397" w:author="Jayne" w:date="2015-09-25T15:15:00Z">
        <w:r w:rsidR="00C86419" w:rsidDel="00FE04D0">
          <w:rPr>
            <w:rFonts w:ascii="Arial" w:hAnsi="Arial" w:cs="Arial"/>
          </w:rPr>
          <w:delText xml:space="preserve">the </w:delText>
        </w:r>
      </w:del>
      <w:r w:rsidR="00C86419">
        <w:rPr>
          <w:rFonts w:ascii="Arial" w:hAnsi="Arial" w:cs="Arial"/>
        </w:rPr>
        <w:t xml:space="preserve">Under </w:t>
      </w:r>
      <w:del w:id="398" w:author="Jayne" w:date="2015-05-03T16:57:00Z">
        <w:r w:rsidR="00C86419" w:rsidDel="003157F2">
          <w:rPr>
            <w:rFonts w:ascii="Arial" w:hAnsi="Arial" w:cs="Arial"/>
          </w:rPr>
          <w:delText xml:space="preserve">Eleven </w:delText>
        </w:r>
      </w:del>
      <w:ins w:id="399" w:author="Jayne" w:date="2015-09-25T15:15:00Z">
        <w:r>
          <w:rPr>
            <w:rFonts w:ascii="Arial" w:hAnsi="Arial" w:cs="Arial"/>
          </w:rPr>
          <w:t xml:space="preserve">12 </w:t>
        </w:r>
      </w:ins>
      <w:del w:id="400" w:author="Jayne" w:date="2015-09-25T15:15:00Z">
        <w:r w:rsidR="00C86419" w:rsidDel="00FE04D0">
          <w:rPr>
            <w:rFonts w:ascii="Arial" w:hAnsi="Arial" w:cs="Arial"/>
          </w:rPr>
          <w:delText>(</w:delText>
        </w:r>
      </w:del>
      <w:del w:id="401" w:author="Jayne" w:date="2015-05-03T16:57:00Z">
        <w:r w:rsidR="00C86419" w:rsidDel="003157F2">
          <w:rPr>
            <w:rFonts w:ascii="Arial" w:hAnsi="Arial" w:cs="Arial"/>
          </w:rPr>
          <w:delText>11</w:delText>
        </w:r>
      </w:del>
      <w:del w:id="402" w:author="Jayne" w:date="2015-09-25T15:15:00Z">
        <w:r w:rsidR="00C86419" w:rsidDel="00FE04D0">
          <w:rPr>
            <w:rFonts w:ascii="Arial" w:hAnsi="Arial" w:cs="Arial"/>
          </w:rPr>
          <w:delText xml:space="preserve">) </w:delText>
        </w:r>
      </w:del>
      <w:r w:rsidR="00C86419">
        <w:rPr>
          <w:rFonts w:ascii="Arial" w:hAnsi="Arial" w:cs="Arial"/>
        </w:rPr>
        <w:t xml:space="preserve">to Under </w:t>
      </w:r>
      <w:del w:id="403" w:author="Jayne" w:date="2015-09-25T15:15:00Z">
        <w:r w:rsidR="00C86419" w:rsidDel="00FE04D0">
          <w:rPr>
            <w:rFonts w:ascii="Arial" w:hAnsi="Arial" w:cs="Arial"/>
          </w:rPr>
          <w:delText>Seventeen (17)</w:delText>
        </w:r>
      </w:del>
      <w:ins w:id="404" w:author="Jayne" w:date="2015-09-25T15:15:00Z">
        <w:r>
          <w:rPr>
            <w:rFonts w:ascii="Arial" w:hAnsi="Arial" w:cs="Arial"/>
          </w:rPr>
          <w:t>17</w:t>
        </w:r>
      </w:ins>
      <w:r w:rsidR="00C86419">
        <w:rPr>
          <w:rFonts w:ascii="Arial" w:hAnsi="Arial" w:cs="Arial"/>
        </w:rPr>
        <w:t xml:space="preserve"> teams are to be awarded to the player who accumulates the highest number of points at the completion of the qualifying season based on the following criteria;</w:t>
      </w:r>
    </w:p>
    <w:p w:rsidR="00C86419" w:rsidRDefault="00C86419" w:rsidP="00C86419">
      <w:pPr>
        <w:spacing w:after="120" w:line="240" w:lineRule="auto"/>
        <w:ind w:left="1418" w:hanging="709"/>
        <w:rPr>
          <w:rFonts w:ascii="Arial" w:hAnsi="Arial" w:cs="Arial"/>
        </w:rPr>
      </w:pPr>
      <w:r>
        <w:rPr>
          <w:rFonts w:ascii="Arial" w:hAnsi="Arial" w:cs="Arial"/>
        </w:rPr>
        <w:t>24.</w:t>
      </w:r>
      <w:del w:id="405" w:author="Jayne" w:date="2015-10-26T20:06:00Z">
        <w:r w:rsidDel="00B23DAE">
          <w:rPr>
            <w:rFonts w:ascii="Arial" w:hAnsi="Arial" w:cs="Arial"/>
          </w:rPr>
          <w:delText>1</w:delText>
        </w:r>
      </w:del>
      <w:ins w:id="406" w:author="Jayne" w:date="2015-10-26T20:06:00Z">
        <w:r w:rsidR="00B23DAE">
          <w:rPr>
            <w:rFonts w:ascii="Arial" w:hAnsi="Arial" w:cs="Arial"/>
          </w:rPr>
          <w:t>2</w:t>
        </w:r>
      </w:ins>
      <w:r>
        <w:rPr>
          <w:rFonts w:ascii="Arial" w:hAnsi="Arial" w:cs="Arial"/>
        </w:rPr>
        <w:t>.1</w:t>
      </w:r>
      <w:r>
        <w:rPr>
          <w:rFonts w:ascii="Arial" w:hAnsi="Arial" w:cs="Arial"/>
        </w:rPr>
        <w:tab/>
        <w:t>1 point for each run scored</w:t>
      </w:r>
    </w:p>
    <w:p w:rsidR="00C86419" w:rsidRDefault="00C86419" w:rsidP="00C86419">
      <w:pPr>
        <w:spacing w:after="120" w:line="240" w:lineRule="auto"/>
        <w:ind w:left="1418" w:hanging="709"/>
        <w:rPr>
          <w:rFonts w:ascii="Arial" w:hAnsi="Arial" w:cs="Arial"/>
        </w:rPr>
      </w:pPr>
      <w:r>
        <w:rPr>
          <w:rFonts w:ascii="Arial" w:hAnsi="Arial" w:cs="Arial"/>
        </w:rPr>
        <w:t>24.</w:t>
      </w:r>
      <w:del w:id="407" w:author="Jayne" w:date="2015-10-26T20:06:00Z">
        <w:r w:rsidDel="00B23DAE">
          <w:rPr>
            <w:rFonts w:ascii="Arial" w:hAnsi="Arial" w:cs="Arial"/>
          </w:rPr>
          <w:delText>1</w:delText>
        </w:r>
      </w:del>
      <w:ins w:id="408" w:author="Jayne" w:date="2015-10-26T20:06:00Z">
        <w:r w:rsidR="00B23DAE">
          <w:rPr>
            <w:rFonts w:ascii="Arial" w:hAnsi="Arial" w:cs="Arial"/>
          </w:rPr>
          <w:t>2</w:t>
        </w:r>
      </w:ins>
      <w:r>
        <w:rPr>
          <w:rFonts w:ascii="Arial" w:hAnsi="Arial" w:cs="Arial"/>
        </w:rPr>
        <w:t>.2</w:t>
      </w:r>
      <w:r>
        <w:rPr>
          <w:rFonts w:ascii="Arial" w:hAnsi="Arial" w:cs="Arial"/>
        </w:rPr>
        <w:tab/>
        <w:t>15 points for each wicket taken</w:t>
      </w:r>
    </w:p>
    <w:p w:rsidR="00C86419" w:rsidRDefault="00C86419" w:rsidP="00C86419">
      <w:pPr>
        <w:spacing w:after="120" w:line="240" w:lineRule="auto"/>
        <w:ind w:left="1418" w:hanging="709"/>
        <w:rPr>
          <w:rFonts w:ascii="Arial" w:hAnsi="Arial" w:cs="Arial"/>
        </w:rPr>
      </w:pPr>
      <w:r>
        <w:rPr>
          <w:rFonts w:ascii="Arial" w:hAnsi="Arial" w:cs="Arial"/>
        </w:rPr>
        <w:t>24.</w:t>
      </w:r>
      <w:del w:id="409" w:author="Jayne" w:date="2015-10-26T20:06:00Z">
        <w:r w:rsidDel="00B23DAE">
          <w:rPr>
            <w:rFonts w:ascii="Arial" w:hAnsi="Arial" w:cs="Arial"/>
          </w:rPr>
          <w:delText>1</w:delText>
        </w:r>
      </w:del>
      <w:ins w:id="410" w:author="Jayne" w:date="2015-10-26T20:06:00Z">
        <w:r w:rsidR="00B23DAE">
          <w:rPr>
            <w:rFonts w:ascii="Arial" w:hAnsi="Arial" w:cs="Arial"/>
          </w:rPr>
          <w:t>2</w:t>
        </w:r>
      </w:ins>
      <w:r>
        <w:rPr>
          <w:rFonts w:ascii="Arial" w:hAnsi="Arial" w:cs="Arial"/>
        </w:rPr>
        <w:t>.3</w:t>
      </w:r>
      <w:r>
        <w:rPr>
          <w:rFonts w:ascii="Arial" w:hAnsi="Arial" w:cs="Arial"/>
        </w:rPr>
        <w:tab/>
        <w:t>10 points for each catch/stumping taken</w:t>
      </w:r>
    </w:p>
    <w:p w:rsidR="00C86419" w:rsidRDefault="00C86419" w:rsidP="002003F2">
      <w:pPr>
        <w:spacing w:after="0"/>
        <w:ind w:left="709"/>
        <w:rPr>
          <w:rFonts w:ascii="Arial" w:hAnsi="Arial" w:cs="Arial"/>
        </w:rPr>
      </w:pPr>
      <w:del w:id="411" w:author="Jayne" w:date="2015-05-03T16:58:00Z">
        <w:r w:rsidDel="00F177EB">
          <w:rPr>
            <w:rFonts w:ascii="Arial" w:hAnsi="Arial" w:cs="Arial"/>
          </w:rPr>
          <w:delText xml:space="preserve">Only one </w:delText>
        </w:r>
        <w:r w:rsidR="00B010DC" w:rsidDel="00F177EB">
          <w:rPr>
            <w:rFonts w:ascii="Arial" w:hAnsi="Arial" w:cs="Arial"/>
          </w:rPr>
          <w:delText xml:space="preserve">(1) </w:delText>
        </w:r>
      </w:del>
      <w:ins w:id="412" w:author="Jayne" w:date="2015-05-03T16:58:00Z">
        <w:r w:rsidR="00FE04D0">
          <w:rPr>
            <w:rFonts w:ascii="Arial" w:hAnsi="Arial" w:cs="Arial"/>
          </w:rPr>
          <w:t>A</w:t>
        </w:r>
      </w:ins>
      <w:del w:id="413" w:author="Jayne" w:date="2015-09-25T15:16:00Z">
        <w:r w:rsidR="00B010DC" w:rsidDel="00FE04D0">
          <w:rPr>
            <w:rFonts w:ascii="Arial" w:hAnsi="Arial" w:cs="Arial"/>
          </w:rPr>
          <w:delText xml:space="preserve">Cricketer of the Year trophy </w:delText>
        </w:r>
      </w:del>
      <w:ins w:id="414" w:author="Jayne" w:date="2015-05-03T16:58:00Z">
        <w:r w:rsidR="00F177EB">
          <w:rPr>
            <w:rFonts w:ascii="Arial" w:hAnsi="Arial" w:cs="Arial"/>
          </w:rPr>
          <w:t xml:space="preserve"> Runner-up Cricketer of the Year trophy </w:t>
        </w:r>
      </w:ins>
      <w:r w:rsidR="00B010DC">
        <w:rPr>
          <w:rFonts w:ascii="Arial" w:hAnsi="Arial" w:cs="Arial"/>
        </w:rPr>
        <w:t xml:space="preserve">will </w:t>
      </w:r>
      <w:ins w:id="415" w:author="Jayne" w:date="2015-09-25T15:16:00Z">
        <w:r w:rsidR="00FE04D0">
          <w:rPr>
            <w:rFonts w:ascii="Arial" w:hAnsi="Arial" w:cs="Arial"/>
          </w:rPr>
          <w:t xml:space="preserve">also </w:t>
        </w:r>
      </w:ins>
      <w:r w:rsidR="00B010DC">
        <w:rPr>
          <w:rFonts w:ascii="Arial" w:hAnsi="Arial" w:cs="Arial"/>
        </w:rPr>
        <w:t>be awarded for each age group</w:t>
      </w:r>
      <w:ins w:id="416" w:author="Jayne" w:date="2015-09-25T15:01:00Z">
        <w:r w:rsidR="009036EF">
          <w:rPr>
            <w:rFonts w:ascii="Arial" w:hAnsi="Arial" w:cs="Arial"/>
          </w:rPr>
          <w:t xml:space="preserve"> from Under 12s to Under 17s.</w:t>
        </w:r>
      </w:ins>
    </w:p>
    <w:p w:rsidR="00B010DC" w:rsidRDefault="00B010DC" w:rsidP="00C86419">
      <w:pPr>
        <w:spacing w:after="0"/>
        <w:ind w:left="1418" w:hanging="709"/>
        <w:rPr>
          <w:rFonts w:ascii="Arial" w:hAnsi="Arial" w:cs="Arial"/>
        </w:rPr>
      </w:pPr>
    </w:p>
    <w:p w:rsidR="00B010DC" w:rsidDel="00134078" w:rsidRDefault="00B010DC" w:rsidP="00476D36">
      <w:pPr>
        <w:numPr>
          <w:ilvl w:val="1"/>
          <w:numId w:val="1"/>
        </w:numPr>
        <w:spacing w:after="0" w:line="240" w:lineRule="auto"/>
        <w:ind w:left="709" w:right="-187" w:hanging="567"/>
        <w:jc w:val="both"/>
        <w:rPr>
          <w:del w:id="417" w:author="Jayne" w:date="2015-09-25T15:05:00Z"/>
          <w:rFonts w:ascii="Arial" w:hAnsi="Arial" w:cs="Arial"/>
        </w:rPr>
      </w:pPr>
      <w:r>
        <w:rPr>
          <w:rFonts w:ascii="Arial" w:hAnsi="Arial" w:cs="Arial"/>
        </w:rPr>
        <w:t>To be eligible for the best batting average and the best bowling average</w:t>
      </w:r>
      <w:ins w:id="418" w:author="Jayne" w:date="2015-09-25T15:04:00Z">
        <w:r w:rsidR="00134078">
          <w:rPr>
            <w:rFonts w:ascii="Arial" w:hAnsi="Arial" w:cs="Arial"/>
          </w:rPr>
          <w:t>, Under 12s to Under 17s</w:t>
        </w:r>
      </w:ins>
      <w:del w:id="419" w:author="Jayne" w:date="2015-09-25T15:04:00Z">
        <w:r w:rsidDel="00134078">
          <w:rPr>
            <w:rFonts w:ascii="Arial" w:hAnsi="Arial" w:cs="Arial"/>
          </w:rPr>
          <w:delText xml:space="preserve"> a</w:delText>
        </w:r>
      </w:del>
      <w:r>
        <w:rPr>
          <w:rFonts w:ascii="Arial" w:hAnsi="Arial" w:cs="Arial"/>
        </w:rPr>
        <w:t xml:space="preserve"> player</w:t>
      </w:r>
      <w:ins w:id="420" w:author="Jayne" w:date="2015-09-25T15:04:00Z">
        <w:r w:rsidR="00134078">
          <w:rPr>
            <w:rFonts w:ascii="Arial" w:hAnsi="Arial" w:cs="Arial"/>
          </w:rPr>
          <w:t xml:space="preserve">s </w:t>
        </w:r>
      </w:ins>
      <w:ins w:id="421" w:author="Jayne" w:date="2015-10-26T20:06:00Z">
        <w:r w:rsidR="00B23DAE">
          <w:rPr>
            <w:rFonts w:ascii="Arial" w:hAnsi="Arial" w:cs="Arial"/>
          </w:rPr>
          <w:t xml:space="preserve">must </w:t>
        </w:r>
      </w:ins>
      <w:ins w:id="422" w:author="Jayne" w:date="2015-09-25T15:04:00Z">
        <w:r w:rsidR="00134078">
          <w:rPr>
            <w:rFonts w:ascii="Arial" w:hAnsi="Arial" w:cs="Arial"/>
          </w:rPr>
          <w:t xml:space="preserve">have played at least 5 games </w:t>
        </w:r>
      </w:ins>
      <w:ins w:id="423" w:author="Jayne" w:date="2015-09-25T15:05:00Z">
        <w:r w:rsidR="00134078">
          <w:rPr>
            <w:rFonts w:ascii="Arial" w:hAnsi="Arial" w:cs="Arial"/>
          </w:rPr>
          <w:t xml:space="preserve">in the season </w:t>
        </w:r>
      </w:ins>
      <w:del w:id="424" w:author="Jayne" w:date="2015-09-25T15:05:00Z">
        <w:r w:rsidDel="00134078">
          <w:rPr>
            <w:rFonts w:ascii="Arial" w:hAnsi="Arial" w:cs="Arial"/>
          </w:rPr>
          <w:delText xml:space="preserve"> must meet the following criteria over the season; </w:delText>
        </w:r>
      </w:del>
    </w:p>
    <w:p w:rsidR="00B010DC" w:rsidRPr="00134078" w:rsidDel="00134078" w:rsidRDefault="00B010DC" w:rsidP="00476D36">
      <w:pPr>
        <w:numPr>
          <w:ilvl w:val="1"/>
          <w:numId w:val="1"/>
        </w:numPr>
        <w:spacing w:after="0"/>
        <w:ind w:left="709" w:right="-187" w:hanging="567"/>
        <w:jc w:val="both"/>
        <w:rPr>
          <w:del w:id="425" w:author="Jayne" w:date="2015-09-25T15:05:00Z"/>
          <w:rFonts w:ascii="Arial" w:hAnsi="Arial" w:cs="Arial"/>
        </w:rPr>
      </w:pPr>
    </w:p>
    <w:p w:rsidR="00B010DC" w:rsidDel="00134078" w:rsidRDefault="00B010DC" w:rsidP="00476D36">
      <w:pPr>
        <w:numPr>
          <w:ilvl w:val="2"/>
          <w:numId w:val="1"/>
        </w:numPr>
        <w:spacing w:after="120" w:line="240" w:lineRule="auto"/>
        <w:ind w:left="0" w:hanging="709"/>
        <w:rPr>
          <w:del w:id="426" w:author="Jayne" w:date="2015-09-25T15:05:00Z"/>
          <w:rFonts w:ascii="Arial" w:hAnsi="Arial" w:cs="Arial"/>
        </w:rPr>
      </w:pPr>
      <w:del w:id="427" w:author="Jayne" w:date="2015-09-25T15:05:00Z">
        <w:r w:rsidDel="00134078">
          <w:rPr>
            <w:rFonts w:ascii="Arial" w:hAnsi="Arial" w:cs="Arial"/>
            <w:b/>
          </w:rPr>
          <w:delText>Under 1</w:delText>
        </w:r>
      </w:del>
      <w:del w:id="428" w:author="Jayne" w:date="2015-05-03T16:59:00Z">
        <w:r w:rsidDel="00F177EB">
          <w:rPr>
            <w:rFonts w:ascii="Arial" w:hAnsi="Arial" w:cs="Arial"/>
            <w:b/>
          </w:rPr>
          <w:delText>1</w:delText>
        </w:r>
      </w:del>
      <w:del w:id="429" w:author="Jayne" w:date="2015-09-25T15:05:00Z">
        <w:r w:rsidDel="00134078">
          <w:rPr>
            <w:rFonts w:ascii="Arial" w:hAnsi="Arial" w:cs="Arial"/>
            <w:b/>
          </w:rPr>
          <w:delText xml:space="preserve"> to Under </w:delText>
        </w:r>
      </w:del>
      <w:del w:id="430" w:author="Jayne" w:date="2015-09-25T15:02:00Z">
        <w:r w:rsidDel="009036EF">
          <w:rPr>
            <w:rFonts w:ascii="Arial" w:hAnsi="Arial" w:cs="Arial"/>
            <w:b/>
          </w:rPr>
          <w:delText>14</w:delText>
        </w:r>
      </w:del>
    </w:p>
    <w:p w:rsidR="00B010DC" w:rsidDel="002003F2" w:rsidRDefault="00B010DC" w:rsidP="00476D36">
      <w:pPr>
        <w:numPr>
          <w:ilvl w:val="0"/>
          <w:numId w:val="1"/>
        </w:numPr>
        <w:spacing w:after="120" w:line="240" w:lineRule="auto"/>
        <w:rPr>
          <w:del w:id="431" w:author="Jayne" w:date="2015-05-03T16:59:00Z"/>
          <w:rFonts w:ascii="Arial" w:hAnsi="Arial" w:cs="Arial"/>
        </w:rPr>
      </w:pPr>
      <w:del w:id="432" w:author="Jayne" w:date="2015-09-25T15:02:00Z">
        <w:r w:rsidDel="009036EF">
          <w:rPr>
            <w:rFonts w:ascii="Arial" w:hAnsi="Arial" w:cs="Arial"/>
          </w:rPr>
          <w:delText>Played at least 5 games and</w:delText>
        </w:r>
      </w:del>
      <w:del w:id="433" w:author="Jayne" w:date="2015-09-14T22:47:00Z">
        <w:r w:rsidDel="002003F2">
          <w:rPr>
            <w:rFonts w:ascii="Arial" w:hAnsi="Arial" w:cs="Arial"/>
          </w:rPr>
          <w:delText xml:space="preserve"> </w:delText>
        </w:r>
      </w:del>
      <w:del w:id="434" w:author="Jayne" w:date="2015-05-03T16:59:00Z">
        <w:r w:rsidDel="00F177EB">
          <w:rPr>
            <w:rFonts w:ascii="Arial" w:hAnsi="Arial" w:cs="Arial"/>
          </w:rPr>
          <w:delText>scored more than 125 runs or taken more than 8 wickets.</w:delText>
        </w:r>
      </w:del>
    </w:p>
    <w:p w:rsidR="00B010DC" w:rsidDel="009036EF" w:rsidRDefault="00B010DC" w:rsidP="00476D36">
      <w:pPr>
        <w:numPr>
          <w:ilvl w:val="0"/>
          <w:numId w:val="1"/>
        </w:numPr>
        <w:spacing w:after="120" w:line="240" w:lineRule="auto"/>
        <w:rPr>
          <w:del w:id="435" w:author="Jayne" w:date="2015-09-25T15:02:00Z"/>
          <w:rFonts w:ascii="Arial" w:hAnsi="Arial" w:cs="Arial"/>
        </w:rPr>
      </w:pPr>
      <w:del w:id="436" w:author="Jayne" w:date="2015-09-25T15:02:00Z">
        <w:r w:rsidDel="009036EF">
          <w:rPr>
            <w:rFonts w:ascii="Arial" w:hAnsi="Arial" w:cs="Arial"/>
            <w:b/>
          </w:rPr>
          <w:delText>Under 15 to Under 17</w:delText>
        </w:r>
      </w:del>
    </w:p>
    <w:p w:rsidR="00B010DC" w:rsidDel="002003F2" w:rsidRDefault="00B010DC" w:rsidP="00476D36">
      <w:pPr>
        <w:numPr>
          <w:ilvl w:val="0"/>
          <w:numId w:val="1"/>
        </w:numPr>
        <w:spacing w:after="0" w:line="240" w:lineRule="auto"/>
        <w:rPr>
          <w:del w:id="437" w:author="Jayne" w:date="2015-05-03T16:59:00Z"/>
          <w:rFonts w:ascii="Arial" w:hAnsi="Arial" w:cs="Arial"/>
        </w:rPr>
      </w:pPr>
      <w:del w:id="438" w:author="Jayne" w:date="2015-09-25T15:05:00Z">
        <w:r w:rsidDel="00134078">
          <w:rPr>
            <w:rFonts w:ascii="Arial" w:hAnsi="Arial" w:cs="Arial"/>
          </w:rPr>
          <w:delText xml:space="preserve">Played at least 5 games </w:delText>
        </w:r>
      </w:del>
      <w:ins w:id="439" w:author="Jayne" w:date="2015-09-14T22:47:00Z">
        <w:r w:rsidR="002003F2">
          <w:rPr>
            <w:rFonts w:ascii="Arial" w:hAnsi="Arial" w:cs="Arial"/>
          </w:rPr>
          <w:t>and</w:t>
        </w:r>
      </w:ins>
      <w:del w:id="440" w:author="Jayne" w:date="2015-05-03T16:59:00Z">
        <w:r w:rsidDel="00F177EB">
          <w:rPr>
            <w:rFonts w:ascii="Arial" w:hAnsi="Arial" w:cs="Arial"/>
          </w:rPr>
          <w:delText>and scored more than 150 runs or taken more than 10 wickets.</w:delText>
        </w:r>
      </w:del>
      <w:ins w:id="441" w:author="Jayne" w:date="2015-05-03T17:00:00Z">
        <w:r w:rsidR="00F177EB" w:rsidRPr="00F177EB">
          <w:rPr>
            <w:rFonts w:ascii="Arial" w:hAnsi="Arial" w:cs="Arial"/>
          </w:rPr>
          <w:t xml:space="preserve"> </w:t>
        </w:r>
        <w:r w:rsidR="00F177EB">
          <w:rPr>
            <w:rFonts w:ascii="Arial" w:hAnsi="Arial" w:cs="Arial"/>
          </w:rPr>
          <w:t>have</w:t>
        </w:r>
      </w:ins>
      <w:ins w:id="442" w:author="Jayne" w:date="2015-09-25T15:05:00Z">
        <w:r w:rsidR="00134078">
          <w:rPr>
            <w:rFonts w:ascii="Arial" w:hAnsi="Arial" w:cs="Arial"/>
          </w:rPr>
          <w:t xml:space="preserve"> </w:t>
        </w:r>
      </w:ins>
      <w:ins w:id="443" w:author="Jayne" w:date="2015-05-03T17:00:00Z">
        <w:r w:rsidR="00F177EB">
          <w:rPr>
            <w:rFonts w:ascii="Arial" w:hAnsi="Arial" w:cs="Arial"/>
          </w:rPr>
          <w:t xml:space="preserve">the highest points as </w:t>
        </w:r>
      </w:ins>
      <w:ins w:id="444" w:author="Jayne" w:date="2015-09-25T15:05:00Z">
        <w:r w:rsidR="00134078">
          <w:rPr>
            <w:rFonts w:ascii="Arial" w:hAnsi="Arial" w:cs="Arial"/>
          </w:rPr>
          <w:t>shown on</w:t>
        </w:r>
      </w:ins>
      <w:ins w:id="445" w:author="Jayne" w:date="2015-05-03T17:00:00Z">
        <w:r w:rsidR="00F177EB">
          <w:rPr>
            <w:rFonts w:ascii="Arial" w:hAnsi="Arial" w:cs="Arial"/>
          </w:rPr>
          <w:t xml:space="preserve"> the MyCricket website.</w:t>
        </w:r>
      </w:ins>
    </w:p>
    <w:p w:rsidR="002003F2" w:rsidRDefault="002003F2" w:rsidP="00476D36">
      <w:pPr>
        <w:numPr>
          <w:ilvl w:val="1"/>
          <w:numId w:val="1"/>
        </w:numPr>
        <w:spacing w:after="0" w:line="240" w:lineRule="auto"/>
        <w:ind w:left="709" w:right="-187" w:hanging="567"/>
        <w:jc w:val="both"/>
        <w:rPr>
          <w:ins w:id="446" w:author="Jayne" w:date="2015-09-14T22:47:00Z"/>
          <w:rFonts w:ascii="Arial" w:hAnsi="Arial" w:cs="Arial"/>
        </w:rPr>
      </w:pPr>
    </w:p>
    <w:p w:rsidR="00B010DC" w:rsidRDefault="00B010DC" w:rsidP="00B010DC">
      <w:pPr>
        <w:spacing w:after="0" w:line="240" w:lineRule="auto"/>
        <w:ind w:left="1418"/>
        <w:rPr>
          <w:rFonts w:ascii="Arial" w:hAnsi="Arial" w:cs="Arial"/>
        </w:rPr>
      </w:pPr>
    </w:p>
    <w:p w:rsidR="00B010DC" w:rsidRDefault="00B23DAE" w:rsidP="00476D36">
      <w:pPr>
        <w:numPr>
          <w:ilvl w:val="1"/>
          <w:numId w:val="1"/>
        </w:numPr>
        <w:spacing w:after="0" w:line="240" w:lineRule="auto"/>
        <w:ind w:left="709" w:right="-187" w:hanging="567"/>
        <w:jc w:val="both"/>
        <w:rPr>
          <w:rFonts w:ascii="Arial" w:hAnsi="Arial" w:cs="Arial"/>
        </w:rPr>
      </w:pPr>
      <w:ins w:id="447" w:author="Jayne" w:date="2015-10-26T20:07:00Z">
        <w:r>
          <w:rPr>
            <w:rFonts w:ascii="Arial" w:hAnsi="Arial" w:cs="Arial"/>
          </w:rPr>
          <w:t>Financial U</w:t>
        </w:r>
      </w:ins>
      <w:ins w:id="448" w:author="Jayne" w:date="2015-11-25T06:12:00Z">
        <w:r w:rsidR="00AA5662">
          <w:rPr>
            <w:rFonts w:ascii="Arial" w:hAnsi="Arial" w:cs="Arial"/>
          </w:rPr>
          <w:t xml:space="preserve">nder </w:t>
        </w:r>
      </w:ins>
      <w:ins w:id="449" w:author="Jayne" w:date="2015-10-26T20:07:00Z">
        <w:r>
          <w:rPr>
            <w:rFonts w:ascii="Arial" w:hAnsi="Arial" w:cs="Arial"/>
          </w:rPr>
          <w:t>10, U</w:t>
        </w:r>
      </w:ins>
      <w:ins w:id="450" w:author="Jayne" w:date="2015-11-25T06:12:00Z">
        <w:r w:rsidR="00AA5662">
          <w:rPr>
            <w:rFonts w:ascii="Arial" w:hAnsi="Arial" w:cs="Arial"/>
          </w:rPr>
          <w:t xml:space="preserve">nder </w:t>
        </w:r>
      </w:ins>
      <w:ins w:id="451" w:author="Jayne" w:date="2015-10-26T20:07:00Z">
        <w:r>
          <w:rPr>
            <w:rFonts w:ascii="Arial" w:hAnsi="Arial" w:cs="Arial"/>
          </w:rPr>
          <w:t xml:space="preserve">11, </w:t>
        </w:r>
      </w:ins>
      <w:del w:id="452" w:author="Jayne" w:date="2015-05-03T17:00:00Z">
        <w:r w:rsidR="0044111E" w:rsidDel="003C009F">
          <w:rPr>
            <w:rFonts w:ascii="Arial" w:hAnsi="Arial" w:cs="Arial"/>
          </w:rPr>
          <w:delText xml:space="preserve">Have-A-Go </w:delText>
        </w:r>
      </w:del>
      <w:ins w:id="453" w:author="Jayne" w:date="2015-05-03T17:00:00Z">
        <w:r w:rsidR="003C009F">
          <w:rPr>
            <w:rFonts w:ascii="Arial" w:hAnsi="Arial" w:cs="Arial"/>
          </w:rPr>
          <w:t xml:space="preserve">In2Cricket </w:t>
        </w:r>
      </w:ins>
      <w:ins w:id="454" w:author="Jayne" w:date="2015-09-25T15:02:00Z">
        <w:r w:rsidR="009036EF">
          <w:rPr>
            <w:rFonts w:ascii="Arial" w:hAnsi="Arial" w:cs="Arial"/>
          </w:rPr>
          <w:t xml:space="preserve">and T20 Blast </w:t>
        </w:r>
      </w:ins>
      <w:r w:rsidR="0044111E">
        <w:rPr>
          <w:rFonts w:ascii="Arial" w:hAnsi="Arial" w:cs="Arial"/>
        </w:rPr>
        <w:t xml:space="preserve">players </w:t>
      </w:r>
      <w:del w:id="455" w:author="Jayne" w:date="2015-10-26T20:07:00Z">
        <w:r w:rsidR="0044111E" w:rsidDel="00B23DAE">
          <w:rPr>
            <w:rFonts w:ascii="Arial" w:hAnsi="Arial" w:cs="Arial"/>
          </w:rPr>
          <w:delText xml:space="preserve">must have attended a minimum of three fourths of the </w:delText>
        </w:r>
      </w:del>
      <w:del w:id="456" w:author="Jayne" w:date="2015-09-25T15:02:00Z">
        <w:r w:rsidR="0044111E" w:rsidDel="009036EF">
          <w:rPr>
            <w:rFonts w:ascii="Arial" w:hAnsi="Arial" w:cs="Arial"/>
          </w:rPr>
          <w:delText xml:space="preserve">learning </w:delText>
        </w:r>
      </w:del>
      <w:del w:id="457" w:author="Jayne" w:date="2015-10-26T20:07:00Z">
        <w:r w:rsidR="0044111E" w:rsidDel="00B23DAE">
          <w:rPr>
            <w:rFonts w:ascii="Arial" w:hAnsi="Arial" w:cs="Arial"/>
          </w:rPr>
          <w:delText>sessions to</w:delText>
        </w:r>
      </w:del>
      <w:ins w:id="458" w:author="Jayne" w:date="2015-10-26T20:07:00Z">
        <w:r>
          <w:rPr>
            <w:rFonts w:ascii="Arial" w:hAnsi="Arial" w:cs="Arial"/>
          </w:rPr>
          <w:t>will</w:t>
        </w:r>
      </w:ins>
      <w:r w:rsidR="0044111E">
        <w:rPr>
          <w:rFonts w:ascii="Arial" w:hAnsi="Arial" w:cs="Arial"/>
        </w:rPr>
        <w:t xml:space="preserve"> be eligible to receive a participation</w:t>
      </w:r>
      <w:ins w:id="459" w:author="Jayne" w:date="2015-09-14T22:47:00Z">
        <w:r w:rsidR="002003F2">
          <w:rPr>
            <w:rFonts w:ascii="Arial" w:hAnsi="Arial" w:cs="Arial"/>
          </w:rPr>
          <w:t xml:space="preserve"> </w:t>
        </w:r>
      </w:ins>
      <w:del w:id="460" w:author="Jayne" w:date="2015-05-03T17:00:00Z">
        <w:r w:rsidR="0044111E" w:rsidDel="003C009F">
          <w:rPr>
            <w:rFonts w:ascii="Arial" w:hAnsi="Arial" w:cs="Arial"/>
          </w:rPr>
          <w:delText xml:space="preserve"> trophy</w:delText>
        </w:r>
      </w:del>
      <w:ins w:id="461" w:author="Jayne" w:date="2015-05-03T17:00:00Z">
        <w:r w:rsidR="003C009F">
          <w:rPr>
            <w:rFonts w:ascii="Arial" w:hAnsi="Arial" w:cs="Arial"/>
          </w:rPr>
          <w:t>medal</w:t>
        </w:r>
      </w:ins>
      <w:ins w:id="462" w:author="Jayne" w:date="2015-10-26T20:07:00Z">
        <w:r>
          <w:rPr>
            <w:rFonts w:ascii="Arial" w:hAnsi="Arial" w:cs="Arial"/>
          </w:rPr>
          <w:t>/trophy</w:t>
        </w:r>
      </w:ins>
      <w:r w:rsidR="0044111E">
        <w:rPr>
          <w:rFonts w:ascii="Arial" w:hAnsi="Arial" w:cs="Arial"/>
        </w:rPr>
        <w:t>.</w:t>
      </w:r>
    </w:p>
    <w:p w:rsidR="0044111E" w:rsidRDefault="0044111E" w:rsidP="0044111E">
      <w:pPr>
        <w:spacing w:after="0"/>
        <w:ind w:left="142" w:right="-187"/>
        <w:jc w:val="both"/>
        <w:rPr>
          <w:rFonts w:ascii="Arial" w:hAnsi="Arial" w:cs="Arial"/>
        </w:rPr>
      </w:pPr>
    </w:p>
    <w:p w:rsidR="0044111E" w:rsidRDefault="0044111E" w:rsidP="00476D36">
      <w:pPr>
        <w:numPr>
          <w:ilvl w:val="0"/>
          <w:numId w:val="1"/>
        </w:numPr>
        <w:spacing w:after="120" w:line="240" w:lineRule="auto"/>
        <w:ind w:left="141" w:right="-187" w:hanging="425"/>
        <w:jc w:val="both"/>
        <w:rPr>
          <w:rFonts w:ascii="Arial" w:hAnsi="Arial" w:cs="Arial"/>
          <w:b/>
        </w:rPr>
      </w:pPr>
      <w:r>
        <w:rPr>
          <w:rFonts w:ascii="Arial" w:hAnsi="Arial" w:cs="Arial"/>
          <w:b/>
        </w:rPr>
        <w:t>COACHES</w:t>
      </w:r>
    </w:p>
    <w:p w:rsidR="00046350" w:rsidRDefault="0044111E" w:rsidP="00046350">
      <w:pPr>
        <w:spacing w:line="240" w:lineRule="auto"/>
        <w:ind w:left="709" w:right="-187" w:hanging="567"/>
        <w:jc w:val="both"/>
        <w:rPr>
          <w:rFonts w:ascii="Arial" w:hAnsi="Arial" w:cs="Arial"/>
        </w:rPr>
      </w:pPr>
      <w:r>
        <w:rPr>
          <w:rFonts w:ascii="Arial" w:hAnsi="Arial" w:cs="Arial"/>
          <w:b/>
        </w:rPr>
        <w:t>25.1</w:t>
      </w:r>
      <w:r>
        <w:rPr>
          <w:rFonts w:ascii="Arial" w:hAnsi="Arial" w:cs="Arial"/>
          <w:b/>
        </w:rPr>
        <w:tab/>
      </w:r>
      <w:r w:rsidR="00046350">
        <w:rPr>
          <w:rFonts w:ascii="Arial" w:hAnsi="Arial" w:cs="Arial"/>
        </w:rPr>
        <w:t xml:space="preserve">All coaches must be Australian Cricket Board accredited before they begin coaching </w:t>
      </w:r>
      <w:ins w:id="463" w:author="Jayne" w:date="2015-09-25T15:18:00Z">
        <w:r w:rsidR="00FE04D0">
          <w:rPr>
            <w:rFonts w:ascii="Arial" w:hAnsi="Arial" w:cs="Arial"/>
          </w:rPr>
          <w:t xml:space="preserve">in any </w:t>
        </w:r>
      </w:ins>
      <w:del w:id="464" w:author="Jayne" w:date="2015-09-25T15:18:00Z">
        <w:r w:rsidR="00046350" w:rsidDel="00FE04D0">
          <w:rPr>
            <w:rFonts w:ascii="Arial" w:hAnsi="Arial" w:cs="Arial"/>
          </w:rPr>
          <w:delText xml:space="preserve">for a second </w:delText>
        </w:r>
      </w:del>
      <w:r w:rsidR="00046350">
        <w:rPr>
          <w:rFonts w:ascii="Arial" w:hAnsi="Arial" w:cs="Arial"/>
        </w:rPr>
        <w:t>season</w:t>
      </w:r>
      <w:ins w:id="465" w:author="Jayne" w:date="2015-05-03T17:00:00Z">
        <w:r w:rsidR="00A13AA3">
          <w:rPr>
            <w:rFonts w:ascii="Arial" w:hAnsi="Arial" w:cs="Arial"/>
          </w:rPr>
          <w:t>.</w:t>
        </w:r>
      </w:ins>
    </w:p>
    <w:p w:rsidR="0044111E" w:rsidRDefault="00046350" w:rsidP="00D31A5A">
      <w:pPr>
        <w:spacing w:after="0"/>
        <w:ind w:left="709" w:right="-187" w:hanging="567"/>
        <w:jc w:val="both"/>
        <w:rPr>
          <w:ins w:id="466" w:author="Jayne" w:date="2015-10-26T20:08:00Z"/>
          <w:rFonts w:ascii="Arial" w:hAnsi="Arial" w:cs="Arial"/>
        </w:rPr>
      </w:pPr>
      <w:r>
        <w:rPr>
          <w:rFonts w:ascii="Arial" w:hAnsi="Arial" w:cs="Arial"/>
          <w:b/>
        </w:rPr>
        <w:t>25.2</w:t>
      </w:r>
      <w:r>
        <w:rPr>
          <w:rFonts w:ascii="Arial" w:hAnsi="Arial" w:cs="Arial"/>
        </w:rPr>
        <w:tab/>
        <w:t>All coaches must attend a Match Rules session prior to the first game of the season.</w:t>
      </w:r>
      <w:r w:rsidR="0044111E">
        <w:rPr>
          <w:rFonts w:ascii="Arial" w:hAnsi="Arial" w:cs="Arial"/>
        </w:rPr>
        <w:t xml:space="preserve"> </w:t>
      </w:r>
    </w:p>
    <w:p w:rsidR="00237DC0" w:rsidRDefault="00237DC0" w:rsidP="00D31A5A">
      <w:pPr>
        <w:spacing w:after="0"/>
        <w:ind w:left="709" w:right="-187" w:hanging="567"/>
        <w:jc w:val="both"/>
        <w:rPr>
          <w:ins w:id="467" w:author="Jayne" w:date="2015-10-26T20:08:00Z"/>
          <w:rFonts w:ascii="Arial" w:hAnsi="Arial" w:cs="Arial"/>
        </w:rPr>
      </w:pPr>
    </w:p>
    <w:p w:rsidR="00237DC0" w:rsidRDefault="00237DC0" w:rsidP="00D31A5A">
      <w:pPr>
        <w:spacing w:after="0"/>
        <w:ind w:left="709" w:right="-187" w:hanging="567"/>
        <w:jc w:val="both"/>
        <w:rPr>
          <w:rFonts w:ascii="Arial" w:hAnsi="Arial" w:cs="Arial"/>
        </w:rPr>
      </w:pPr>
      <w:ins w:id="468" w:author="Jayne" w:date="2015-10-26T20:08:00Z">
        <w:r>
          <w:rPr>
            <w:rFonts w:ascii="Arial" w:hAnsi="Arial" w:cs="Arial"/>
            <w:b/>
          </w:rPr>
          <w:t>25.3</w:t>
        </w:r>
        <w:r w:rsidR="00AA5662">
          <w:rPr>
            <w:rFonts w:ascii="Arial" w:hAnsi="Arial" w:cs="Arial"/>
          </w:rPr>
          <w:tab/>
          <w:t xml:space="preserve">It is the </w:t>
        </w:r>
      </w:ins>
      <w:ins w:id="469" w:author="Jayne" w:date="2015-11-25T06:12:00Z">
        <w:r w:rsidR="00AA5662">
          <w:rPr>
            <w:rFonts w:ascii="Arial" w:hAnsi="Arial" w:cs="Arial"/>
          </w:rPr>
          <w:t>C</w:t>
        </w:r>
      </w:ins>
      <w:ins w:id="470" w:author="Jayne" w:date="2015-10-26T20:08:00Z">
        <w:r w:rsidR="00AA5662">
          <w:rPr>
            <w:rFonts w:ascii="Arial" w:hAnsi="Arial" w:cs="Arial"/>
          </w:rPr>
          <w:t>oach</w:t>
        </w:r>
      </w:ins>
      <w:ins w:id="471" w:author="Jayne" w:date="2015-11-25T06:12:00Z">
        <w:r w:rsidR="00AA5662">
          <w:rPr>
            <w:rFonts w:ascii="Arial" w:hAnsi="Arial" w:cs="Arial"/>
          </w:rPr>
          <w:t>’</w:t>
        </w:r>
      </w:ins>
      <w:ins w:id="472" w:author="Jayne" w:date="2015-10-26T20:08:00Z">
        <w:r>
          <w:rPr>
            <w:rFonts w:ascii="Arial" w:hAnsi="Arial" w:cs="Arial"/>
          </w:rPr>
          <w:t>s responsibility to ensure that they or their nominee enter the match statistics required at 24.2 onto the MyCricket website within 7 days of the match</w:t>
        </w:r>
      </w:ins>
      <w:ins w:id="473" w:author="Jayne" w:date="2015-10-26T20:09:00Z">
        <w:r w:rsidR="00A03E96">
          <w:rPr>
            <w:rFonts w:ascii="Arial" w:hAnsi="Arial" w:cs="Arial"/>
          </w:rPr>
          <w:t xml:space="preserve"> ending</w:t>
        </w:r>
      </w:ins>
      <w:ins w:id="474" w:author="Jayne" w:date="2015-10-26T20:08:00Z">
        <w:r>
          <w:rPr>
            <w:rFonts w:ascii="Arial" w:hAnsi="Arial" w:cs="Arial"/>
          </w:rPr>
          <w:t>.</w:t>
        </w:r>
      </w:ins>
    </w:p>
    <w:p w:rsidR="00D31A5A" w:rsidRDefault="00D31A5A" w:rsidP="00D31A5A">
      <w:pPr>
        <w:spacing w:after="0"/>
        <w:ind w:left="709" w:right="-187" w:hanging="567"/>
        <w:jc w:val="both"/>
        <w:rPr>
          <w:rFonts w:ascii="Arial" w:hAnsi="Arial" w:cs="Arial"/>
        </w:rPr>
      </w:pPr>
    </w:p>
    <w:p w:rsidR="00D31A5A" w:rsidRPr="00351417" w:rsidRDefault="00D31A5A" w:rsidP="00476D36">
      <w:pPr>
        <w:numPr>
          <w:ilvl w:val="0"/>
          <w:numId w:val="1"/>
        </w:numPr>
        <w:tabs>
          <w:tab w:val="left" w:pos="142"/>
        </w:tabs>
        <w:spacing w:after="0"/>
        <w:ind w:left="142" w:right="-188" w:hanging="426"/>
        <w:jc w:val="both"/>
        <w:rPr>
          <w:rFonts w:ascii="Arial" w:hAnsi="Arial" w:cs="Arial"/>
          <w:b/>
        </w:rPr>
      </w:pPr>
      <w:r>
        <w:rPr>
          <w:rFonts w:ascii="Arial" w:hAnsi="Arial" w:cs="Arial"/>
          <w:b/>
        </w:rPr>
        <w:t>INSPECTION OF RECORDS</w:t>
      </w:r>
    </w:p>
    <w:p w:rsidR="00D31A5A" w:rsidRDefault="00506337" w:rsidP="00D31A5A">
      <w:pPr>
        <w:spacing w:after="0" w:line="240" w:lineRule="auto"/>
        <w:ind w:left="142"/>
        <w:jc w:val="both"/>
        <w:rPr>
          <w:rFonts w:ascii="Arial" w:hAnsi="Arial" w:cs="Arial"/>
        </w:rPr>
      </w:pPr>
      <w:r>
        <w:rPr>
          <w:rFonts w:ascii="Arial" w:hAnsi="Arial" w:cs="Arial"/>
        </w:rPr>
        <w:t>A</w:t>
      </w:r>
      <w:del w:id="475" w:author="Jayne" w:date="2015-05-03T17:01:00Z">
        <w:r w:rsidDel="00A13AA3">
          <w:rPr>
            <w:rFonts w:ascii="Arial" w:hAnsi="Arial" w:cs="Arial"/>
          </w:rPr>
          <w:delText>n</w:delText>
        </w:r>
      </w:del>
      <w:r>
        <w:rPr>
          <w:rFonts w:ascii="Arial" w:hAnsi="Arial" w:cs="Arial"/>
        </w:rPr>
        <w:t xml:space="preserve"> member may at any reasonable time inspect without charge the books, documents, records and securities of JLJCC.  The request must be put in writing to the </w:t>
      </w:r>
      <w:del w:id="476" w:author="Jayne" w:date="2015-05-03T17:01:00Z">
        <w:r w:rsidDel="00A13AA3">
          <w:rPr>
            <w:rFonts w:ascii="Arial" w:hAnsi="Arial" w:cs="Arial"/>
          </w:rPr>
          <w:delText>c</w:delText>
        </w:r>
      </w:del>
      <w:ins w:id="477" w:author="Jayne" w:date="2015-05-03T17:01:00Z">
        <w:r w:rsidR="00A13AA3">
          <w:rPr>
            <w:rFonts w:ascii="Arial" w:hAnsi="Arial" w:cs="Arial"/>
          </w:rPr>
          <w:t>C</w:t>
        </w:r>
      </w:ins>
      <w:r>
        <w:rPr>
          <w:rFonts w:ascii="Arial" w:hAnsi="Arial" w:cs="Arial"/>
        </w:rPr>
        <w:t>ommittee no less than seven (7) days prior to inspection.</w:t>
      </w:r>
    </w:p>
    <w:p w:rsidR="00506337" w:rsidRDefault="00506337" w:rsidP="00D31A5A">
      <w:pPr>
        <w:spacing w:after="0" w:line="240" w:lineRule="auto"/>
        <w:ind w:left="142"/>
        <w:jc w:val="both"/>
        <w:rPr>
          <w:rFonts w:ascii="Arial" w:hAnsi="Arial" w:cs="Arial"/>
        </w:rPr>
      </w:pPr>
    </w:p>
    <w:p w:rsidR="00506337" w:rsidRDefault="00506337" w:rsidP="00476D36">
      <w:pPr>
        <w:numPr>
          <w:ilvl w:val="0"/>
          <w:numId w:val="1"/>
        </w:numPr>
        <w:spacing w:after="120" w:line="240" w:lineRule="auto"/>
        <w:ind w:left="141" w:right="-187" w:hanging="425"/>
        <w:jc w:val="both"/>
        <w:rPr>
          <w:rFonts w:ascii="Arial" w:hAnsi="Arial" w:cs="Arial"/>
          <w:b/>
        </w:rPr>
      </w:pPr>
      <w:r>
        <w:rPr>
          <w:rFonts w:ascii="Arial" w:hAnsi="Arial" w:cs="Arial"/>
          <w:b/>
        </w:rPr>
        <w:t>AMENDMENTS TO THE CONSTITUTION</w:t>
      </w:r>
    </w:p>
    <w:p w:rsidR="00506337" w:rsidRDefault="00506337" w:rsidP="00DF17A3">
      <w:pPr>
        <w:spacing w:after="120" w:line="240" w:lineRule="auto"/>
        <w:ind w:left="709" w:right="-187" w:hanging="567"/>
        <w:jc w:val="both"/>
        <w:rPr>
          <w:rFonts w:ascii="Arial" w:hAnsi="Arial" w:cs="Arial"/>
        </w:rPr>
      </w:pPr>
      <w:r>
        <w:rPr>
          <w:rFonts w:ascii="Arial" w:hAnsi="Arial" w:cs="Arial"/>
          <w:b/>
        </w:rPr>
        <w:lastRenderedPageBreak/>
        <w:t>27.1</w:t>
      </w:r>
      <w:r>
        <w:rPr>
          <w:rFonts w:ascii="Arial" w:hAnsi="Arial" w:cs="Arial"/>
          <w:b/>
        </w:rPr>
        <w:tab/>
      </w:r>
      <w:r>
        <w:rPr>
          <w:rFonts w:ascii="Arial" w:hAnsi="Arial" w:cs="Arial"/>
        </w:rPr>
        <w:t>No alterations, repeal</w:t>
      </w:r>
      <w:ins w:id="478" w:author="Jayne" w:date="2015-11-25T06:05:00Z">
        <w:r w:rsidR="00FE67D4">
          <w:rPr>
            <w:rFonts w:ascii="Arial" w:hAnsi="Arial" w:cs="Arial"/>
          </w:rPr>
          <w:t>s</w:t>
        </w:r>
      </w:ins>
      <w:r>
        <w:rPr>
          <w:rFonts w:ascii="Arial" w:hAnsi="Arial" w:cs="Arial"/>
        </w:rPr>
        <w:t xml:space="preserve"> or addition</w:t>
      </w:r>
      <w:ins w:id="479" w:author="Jayne" w:date="2015-11-25T06:05:00Z">
        <w:r w:rsidR="00FE67D4">
          <w:rPr>
            <w:rFonts w:ascii="Arial" w:hAnsi="Arial" w:cs="Arial"/>
          </w:rPr>
          <w:t>s</w:t>
        </w:r>
      </w:ins>
      <w:r>
        <w:rPr>
          <w:rFonts w:ascii="Arial" w:hAnsi="Arial" w:cs="Arial"/>
        </w:rPr>
        <w:t xml:space="preserve"> shall be made to the Constitution except at </w:t>
      </w:r>
      <w:del w:id="480" w:author="Jayne" w:date="2015-11-25T06:05:00Z">
        <w:r w:rsidDel="00FE67D4">
          <w:rPr>
            <w:rFonts w:ascii="Arial" w:hAnsi="Arial" w:cs="Arial"/>
          </w:rPr>
          <w:delText xml:space="preserve">the </w:delText>
        </w:r>
      </w:del>
      <w:ins w:id="481" w:author="Jayne" w:date="2015-11-25T06:05:00Z">
        <w:r w:rsidR="00FE67D4">
          <w:rPr>
            <w:rFonts w:ascii="Arial" w:hAnsi="Arial" w:cs="Arial"/>
          </w:rPr>
          <w:t xml:space="preserve">an </w:t>
        </w:r>
      </w:ins>
      <w:del w:id="482" w:author="Jayne" w:date="2015-11-24T06:37:00Z">
        <w:r w:rsidDel="002E79E6">
          <w:rPr>
            <w:rFonts w:ascii="Arial" w:hAnsi="Arial" w:cs="Arial"/>
          </w:rPr>
          <w:delText>Annual General Meeting</w:delText>
        </w:r>
      </w:del>
      <w:ins w:id="483" w:author="Jayne" w:date="2015-11-24T06:37:00Z">
        <w:r w:rsidR="002E79E6">
          <w:rPr>
            <w:rFonts w:ascii="Arial" w:hAnsi="Arial" w:cs="Arial"/>
          </w:rPr>
          <w:t>AGM</w:t>
        </w:r>
      </w:ins>
      <w:r>
        <w:rPr>
          <w:rFonts w:ascii="Arial" w:hAnsi="Arial" w:cs="Arial"/>
        </w:rPr>
        <w:t xml:space="preserve">, </w:t>
      </w:r>
      <w:del w:id="484" w:author="Jayne" w:date="2015-11-25T06:05:00Z">
        <w:r w:rsidDel="00FE67D4">
          <w:rPr>
            <w:rFonts w:ascii="Arial" w:hAnsi="Arial" w:cs="Arial"/>
          </w:rPr>
          <w:delText xml:space="preserve">or </w:delText>
        </w:r>
      </w:del>
      <w:r>
        <w:rPr>
          <w:rFonts w:ascii="Arial" w:hAnsi="Arial" w:cs="Arial"/>
        </w:rPr>
        <w:t>General Meeting</w:t>
      </w:r>
      <w:ins w:id="485" w:author="Jayne" w:date="2015-11-25T06:05:00Z">
        <w:r w:rsidR="00FE67D4">
          <w:rPr>
            <w:rFonts w:ascii="Arial" w:hAnsi="Arial" w:cs="Arial"/>
          </w:rPr>
          <w:t xml:space="preserve"> or Special General Meeting</w:t>
        </w:r>
      </w:ins>
      <w:del w:id="486" w:author="Jayne" w:date="2015-11-25T06:05:00Z">
        <w:r w:rsidDel="00FE67D4">
          <w:rPr>
            <w:rFonts w:ascii="Arial" w:hAnsi="Arial" w:cs="Arial"/>
          </w:rPr>
          <w:delText>,</w:delText>
        </w:r>
      </w:del>
      <w:r>
        <w:rPr>
          <w:rFonts w:ascii="Arial" w:hAnsi="Arial" w:cs="Arial"/>
        </w:rPr>
        <w:t xml:space="preserve"> called for that purpose and notice of all motions to alter, repeal or add to the Constitution shall be given to the members fourteen (14) days prior to the </w:t>
      </w:r>
      <w:del w:id="487" w:author="Jayne" w:date="2015-11-24T06:37:00Z">
        <w:r w:rsidDel="002E79E6">
          <w:rPr>
            <w:rFonts w:ascii="Arial" w:hAnsi="Arial" w:cs="Arial"/>
          </w:rPr>
          <w:delText>Annual General meeting</w:delText>
        </w:r>
      </w:del>
      <w:ins w:id="488" w:author="Jayne" w:date="2015-11-24T06:37:00Z">
        <w:r w:rsidR="002E79E6">
          <w:rPr>
            <w:rFonts w:ascii="Arial" w:hAnsi="Arial" w:cs="Arial"/>
          </w:rPr>
          <w:t>AGM</w:t>
        </w:r>
      </w:ins>
      <w:r>
        <w:rPr>
          <w:rFonts w:ascii="Arial" w:hAnsi="Arial" w:cs="Arial"/>
        </w:rPr>
        <w:t>, or seven (7) days prior to a General Meeting</w:t>
      </w:r>
      <w:ins w:id="489" w:author="Jayne" w:date="2015-11-25T06:06:00Z">
        <w:r w:rsidR="00FE67D4">
          <w:rPr>
            <w:rFonts w:ascii="Arial" w:hAnsi="Arial" w:cs="Arial"/>
          </w:rPr>
          <w:t xml:space="preserve"> or Special General Meeting</w:t>
        </w:r>
      </w:ins>
      <w:r>
        <w:rPr>
          <w:rFonts w:ascii="Arial" w:hAnsi="Arial" w:cs="Arial"/>
        </w:rPr>
        <w:t xml:space="preserve"> called for such purpose.</w:t>
      </w:r>
    </w:p>
    <w:p w:rsidR="00E33254" w:rsidDel="00FE67D4" w:rsidRDefault="00506337" w:rsidP="00DF17A3">
      <w:pPr>
        <w:spacing w:after="120" w:line="240" w:lineRule="auto"/>
        <w:ind w:left="709" w:right="-187" w:hanging="567"/>
        <w:jc w:val="both"/>
        <w:rPr>
          <w:del w:id="490" w:author="Jayne" w:date="2015-11-25T06:07:00Z"/>
          <w:rFonts w:ascii="Arial" w:hAnsi="Arial" w:cs="Arial"/>
        </w:rPr>
      </w:pPr>
      <w:r>
        <w:rPr>
          <w:rFonts w:ascii="Arial" w:hAnsi="Arial" w:cs="Arial"/>
          <w:b/>
        </w:rPr>
        <w:t>27.2</w:t>
      </w:r>
      <w:r>
        <w:rPr>
          <w:rFonts w:ascii="Arial" w:hAnsi="Arial" w:cs="Arial"/>
        </w:rPr>
        <w:tab/>
      </w:r>
      <w:r w:rsidR="00E33254">
        <w:rPr>
          <w:rFonts w:ascii="Arial" w:hAnsi="Arial" w:cs="Arial"/>
        </w:rPr>
        <w:t>The Secretary shall forward such notices of motion to each Executive Committee Member</w:t>
      </w:r>
      <w:del w:id="491" w:author="Jayne" w:date="2015-11-25T06:06:00Z">
        <w:r w:rsidR="00E33254" w:rsidDel="00FE67D4">
          <w:rPr>
            <w:rFonts w:ascii="Arial" w:hAnsi="Arial" w:cs="Arial"/>
          </w:rPr>
          <w:delText>s</w:delText>
        </w:r>
      </w:del>
      <w:r w:rsidR="00E33254">
        <w:rPr>
          <w:rFonts w:ascii="Arial" w:hAnsi="Arial" w:cs="Arial"/>
        </w:rPr>
        <w:t xml:space="preserve"> at least fourteen (14) days prior to the </w:t>
      </w:r>
      <w:del w:id="492" w:author="Jayne" w:date="2015-11-24T06:37:00Z">
        <w:r w:rsidR="00E33254" w:rsidDel="002E79E6">
          <w:rPr>
            <w:rFonts w:ascii="Arial" w:hAnsi="Arial" w:cs="Arial"/>
          </w:rPr>
          <w:delText>Annual General Meeting</w:delText>
        </w:r>
      </w:del>
      <w:ins w:id="493" w:author="Jayne" w:date="2015-11-24T06:37:00Z">
        <w:r w:rsidR="002E79E6">
          <w:rPr>
            <w:rFonts w:ascii="Arial" w:hAnsi="Arial" w:cs="Arial"/>
          </w:rPr>
          <w:t>AGM</w:t>
        </w:r>
      </w:ins>
      <w:r w:rsidR="00E33254">
        <w:rPr>
          <w:rFonts w:ascii="Arial" w:hAnsi="Arial" w:cs="Arial"/>
        </w:rPr>
        <w:t xml:space="preserve"> or seven (7) days prior to a General Meeting</w:t>
      </w:r>
      <w:ins w:id="494" w:author="Jayne" w:date="2015-11-25T06:06:00Z">
        <w:r w:rsidR="00FE67D4">
          <w:rPr>
            <w:rFonts w:ascii="Arial" w:hAnsi="Arial" w:cs="Arial"/>
          </w:rPr>
          <w:t xml:space="preserve"> or Special General Meeting</w:t>
        </w:r>
      </w:ins>
      <w:r w:rsidR="00E33254">
        <w:rPr>
          <w:rFonts w:ascii="Arial" w:hAnsi="Arial" w:cs="Arial"/>
        </w:rPr>
        <w:t>.</w:t>
      </w:r>
    </w:p>
    <w:p w:rsidR="00296CB6" w:rsidRDefault="00E33254" w:rsidP="00FE67D4">
      <w:pPr>
        <w:spacing w:after="120" w:line="240" w:lineRule="auto"/>
        <w:ind w:left="709" w:right="-187" w:hanging="567"/>
        <w:jc w:val="both"/>
        <w:rPr>
          <w:rFonts w:ascii="Arial" w:hAnsi="Arial" w:cs="Arial"/>
        </w:rPr>
      </w:pPr>
      <w:del w:id="495" w:author="Jayne" w:date="2015-11-25T06:07:00Z">
        <w:r w:rsidDel="00FE67D4">
          <w:rPr>
            <w:rFonts w:ascii="Arial" w:hAnsi="Arial" w:cs="Arial"/>
            <w:b/>
          </w:rPr>
          <w:delText>27.3</w:delText>
        </w:r>
        <w:r w:rsidDel="00FE67D4">
          <w:rPr>
            <w:rFonts w:ascii="Arial" w:hAnsi="Arial" w:cs="Arial"/>
            <w:b/>
          </w:rPr>
          <w:tab/>
        </w:r>
        <w:r w:rsidR="00296CB6" w:rsidDel="00FE67D4">
          <w:rPr>
            <w:rFonts w:ascii="Arial" w:hAnsi="Arial" w:cs="Arial"/>
          </w:rPr>
          <w:delText>Alterations to the Constitution can be made only at Executive Committee Meetings provided notice of the proposed alterations has been duly notified to Committee Members</w:delText>
        </w:r>
      </w:del>
      <w:r w:rsidR="00296CB6">
        <w:rPr>
          <w:rFonts w:ascii="Arial" w:hAnsi="Arial" w:cs="Arial"/>
        </w:rPr>
        <w:t>.</w:t>
      </w:r>
    </w:p>
    <w:p w:rsidR="00506337" w:rsidRDefault="00296CB6" w:rsidP="00DF17A3">
      <w:pPr>
        <w:spacing w:after="120" w:line="240" w:lineRule="auto"/>
        <w:ind w:left="709" w:right="-187" w:hanging="567"/>
        <w:jc w:val="both"/>
        <w:rPr>
          <w:rFonts w:ascii="Arial" w:hAnsi="Arial" w:cs="Arial"/>
        </w:rPr>
      </w:pPr>
      <w:r>
        <w:rPr>
          <w:rFonts w:ascii="Arial" w:hAnsi="Arial" w:cs="Arial"/>
          <w:b/>
        </w:rPr>
        <w:t>27.</w:t>
      </w:r>
      <w:del w:id="496" w:author="Jayne" w:date="2015-11-25T06:07:00Z">
        <w:r w:rsidDel="00FE67D4">
          <w:rPr>
            <w:rFonts w:ascii="Arial" w:hAnsi="Arial" w:cs="Arial"/>
            <w:b/>
          </w:rPr>
          <w:delText>4</w:delText>
        </w:r>
      </w:del>
      <w:ins w:id="497" w:author="Jayne" w:date="2015-11-25T06:07:00Z">
        <w:r w:rsidR="00FE67D4">
          <w:rPr>
            <w:rFonts w:ascii="Arial" w:hAnsi="Arial" w:cs="Arial"/>
            <w:b/>
          </w:rPr>
          <w:t>3</w:t>
        </w:r>
      </w:ins>
      <w:r>
        <w:rPr>
          <w:rFonts w:ascii="Arial" w:hAnsi="Arial" w:cs="Arial"/>
          <w:b/>
        </w:rPr>
        <w:tab/>
      </w:r>
      <w:r w:rsidRPr="00296CB6">
        <w:rPr>
          <w:rFonts w:ascii="Arial" w:hAnsi="Arial" w:cs="Arial"/>
        </w:rPr>
        <w:t xml:space="preserve">Such </w:t>
      </w:r>
      <w:del w:id="498" w:author="Jayne" w:date="2015-10-26T20:10:00Z">
        <w:r w:rsidRPr="00296CB6" w:rsidDel="00A03E96">
          <w:rPr>
            <w:rFonts w:ascii="Arial" w:hAnsi="Arial" w:cs="Arial"/>
          </w:rPr>
          <w:delText>notions</w:delText>
        </w:r>
      </w:del>
      <w:ins w:id="499" w:author="Jayne" w:date="2015-10-26T20:10:00Z">
        <w:r w:rsidR="00A03E96">
          <w:rPr>
            <w:rFonts w:ascii="Arial" w:hAnsi="Arial" w:cs="Arial"/>
          </w:rPr>
          <w:t>m</w:t>
        </w:r>
        <w:r w:rsidR="00A03E96" w:rsidRPr="00296CB6">
          <w:rPr>
            <w:rFonts w:ascii="Arial" w:hAnsi="Arial" w:cs="Arial"/>
          </w:rPr>
          <w:t>otions</w:t>
        </w:r>
      </w:ins>
      <w:r w:rsidRPr="00296CB6">
        <w:rPr>
          <w:rFonts w:ascii="Arial" w:hAnsi="Arial" w:cs="Arial"/>
        </w:rPr>
        <w:t xml:space="preserve">, or any part thereof, shall be of no effect unless passed by a seventy five percent (75%) majority (Special Resolution) of those present and entitled to vote at the </w:t>
      </w:r>
      <w:del w:id="500" w:author="Jayne" w:date="2015-11-24T06:38:00Z">
        <w:r w:rsidRPr="00296CB6" w:rsidDel="002E79E6">
          <w:rPr>
            <w:rFonts w:ascii="Arial" w:hAnsi="Arial" w:cs="Arial"/>
          </w:rPr>
          <w:delText>Annual General Meeting</w:delText>
        </w:r>
      </w:del>
      <w:ins w:id="501" w:author="Jayne" w:date="2015-11-24T06:38:00Z">
        <w:r w:rsidR="002E79E6">
          <w:rPr>
            <w:rFonts w:ascii="Arial" w:hAnsi="Arial" w:cs="Arial"/>
          </w:rPr>
          <w:t>AGM</w:t>
        </w:r>
      </w:ins>
      <w:r w:rsidRPr="00296CB6">
        <w:rPr>
          <w:rFonts w:ascii="Arial" w:hAnsi="Arial" w:cs="Arial"/>
        </w:rPr>
        <w:t xml:space="preserve">, General Meeting or </w:t>
      </w:r>
      <w:del w:id="502" w:author="Jayne" w:date="2015-11-25T06:08:00Z">
        <w:r w:rsidRPr="00296CB6" w:rsidDel="00FE67D4">
          <w:rPr>
            <w:rFonts w:ascii="Arial" w:hAnsi="Arial" w:cs="Arial"/>
          </w:rPr>
          <w:delText xml:space="preserve">Executive </w:delText>
        </w:r>
      </w:del>
      <w:ins w:id="503" w:author="Jayne" w:date="2015-11-25T06:08:00Z">
        <w:r w:rsidR="00FE67D4">
          <w:rPr>
            <w:rFonts w:ascii="Arial" w:hAnsi="Arial" w:cs="Arial"/>
          </w:rPr>
          <w:t>Special General</w:t>
        </w:r>
      </w:ins>
      <w:del w:id="504" w:author="Jayne" w:date="2015-11-25T06:08:00Z">
        <w:r w:rsidRPr="00296CB6" w:rsidDel="00FE67D4">
          <w:rPr>
            <w:rFonts w:ascii="Arial" w:hAnsi="Arial" w:cs="Arial"/>
          </w:rPr>
          <w:delText>Committee</w:delText>
        </w:r>
      </w:del>
      <w:r w:rsidRPr="00296CB6">
        <w:rPr>
          <w:rFonts w:ascii="Arial" w:hAnsi="Arial" w:cs="Arial"/>
        </w:rPr>
        <w:t xml:space="preserve"> Meeting, as the case may be.</w:t>
      </w:r>
      <w:r w:rsidR="00506337" w:rsidRPr="00296CB6">
        <w:rPr>
          <w:rFonts w:ascii="Arial" w:hAnsi="Arial" w:cs="Arial"/>
        </w:rPr>
        <w:t xml:space="preserve"> </w:t>
      </w:r>
    </w:p>
    <w:p w:rsidR="00296CB6" w:rsidRDefault="00296CB6" w:rsidP="00DF17A3">
      <w:pPr>
        <w:spacing w:after="120" w:line="240" w:lineRule="auto"/>
        <w:ind w:left="709" w:right="-187" w:hanging="567"/>
        <w:jc w:val="both"/>
        <w:rPr>
          <w:rFonts w:ascii="Arial" w:hAnsi="Arial" w:cs="Arial"/>
        </w:rPr>
      </w:pPr>
      <w:r>
        <w:rPr>
          <w:rFonts w:ascii="Arial" w:hAnsi="Arial" w:cs="Arial"/>
          <w:b/>
        </w:rPr>
        <w:t>27</w:t>
      </w:r>
      <w:ins w:id="505" w:author="Jayne" w:date="2015-11-25T06:08:00Z">
        <w:r w:rsidR="0097494D">
          <w:rPr>
            <w:rFonts w:ascii="Arial" w:hAnsi="Arial" w:cs="Arial"/>
            <w:b/>
          </w:rPr>
          <w:t>.</w:t>
        </w:r>
      </w:ins>
      <w:del w:id="506" w:author="Jayne" w:date="2015-11-25T06:08:00Z">
        <w:r w:rsidDel="0097494D">
          <w:rPr>
            <w:rFonts w:ascii="Arial" w:hAnsi="Arial" w:cs="Arial"/>
            <w:b/>
          </w:rPr>
          <w:delText>.</w:delText>
        </w:r>
        <w:r w:rsidDel="008A5D69">
          <w:rPr>
            <w:rFonts w:ascii="Arial" w:hAnsi="Arial" w:cs="Arial"/>
            <w:b/>
          </w:rPr>
          <w:delText>5</w:delText>
        </w:r>
      </w:del>
      <w:ins w:id="507" w:author="Jayne" w:date="2015-11-25T06:08:00Z">
        <w:r w:rsidR="008A5D69">
          <w:rPr>
            <w:rFonts w:ascii="Arial" w:hAnsi="Arial" w:cs="Arial"/>
            <w:b/>
          </w:rPr>
          <w:t>4</w:t>
        </w:r>
      </w:ins>
      <w:r>
        <w:rPr>
          <w:rFonts w:ascii="Arial" w:hAnsi="Arial" w:cs="Arial"/>
          <w:b/>
        </w:rPr>
        <w:tab/>
      </w:r>
      <w:r>
        <w:rPr>
          <w:rFonts w:ascii="Arial" w:hAnsi="Arial" w:cs="Arial"/>
        </w:rPr>
        <w:t>Within one month of the passing of a Special Resolution, the Secretary shall notify the Commissioner of the Department of Consumer and Employment Protection of the amendment.</w:t>
      </w:r>
    </w:p>
    <w:p w:rsidR="00296CB6" w:rsidRDefault="00296CB6" w:rsidP="00DF17A3">
      <w:pPr>
        <w:spacing w:after="0" w:line="240" w:lineRule="auto"/>
        <w:ind w:left="709" w:right="-187" w:hanging="567"/>
        <w:jc w:val="both"/>
        <w:rPr>
          <w:rFonts w:ascii="Arial" w:hAnsi="Arial" w:cs="Arial"/>
        </w:rPr>
      </w:pPr>
      <w:r>
        <w:rPr>
          <w:rFonts w:ascii="Arial" w:hAnsi="Arial" w:cs="Arial"/>
          <w:b/>
        </w:rPr>
        <w:t>27.</w:t>
      </w:r>
      <w:del w:id="508" w:author="Jayne" w:date="2015-11-25T06:08:00Z">
        <w:r w:rsidDel="008A5D69">
          <w:rPr>
            <w:rFonts w:ascii="Arial" w:hAnsi="Arial" w:cs="Arial"/>
            <w:b/>
          </w:rPr>
          <w:delText>6</w:delText>
        </w:r>
      </w:del>
      <w:ins w:id="509" w:author="Jayne" w:date="2015-11-25T06:08:00Z">
        <w:r w:rsidR="008A5D69">
          <w:rPr>
            <w:rFonts w:ascii="Arial" w:hAnsi="Arial" w:cs="Arial"/>
            <w:b/>
          </w:rPr>
          <w:t>5</w:t>
        </w:r>
      </w:ins>
      <w:r>
        <w:rPr>
          <w:rFonts w:ascii="Arial" w:hAnsi="Arial" w:cs="Arial"/>
        </w:rPr>
        <w:tab/>
        <w:t xml:space="preserve">The amendment will not become effective until such time as the </w:t>
      </w:r>
      <w:del w:id="510" w:author="Jayne" w:date="2015-05-03T17:01:00Z">
        <w:r w:rsidDel="00A13AA3">
          <w:rPr>
            <w:rFonts w:ascii="Arial" w:hAnsi="Arial" w:cs="Arial"/>
          </w:rPr>
          <w:delText>c</w:delText>
        </w:r>
      </w:del>
      <w:ins w:id="511" w:author="Jayne" w:date="2015-05-03T17:01:00Z">
        <w:r w:rsidR="00A13AA3">
          <w:rPr>
            <w:rFonts w:ascii="Arial" w:hAnsi="Arial" w:cs="Arial"/>
          </w:rPr>
          <w:t>C</w:t>
        </w:r>
      </w:ins>
      <w:r>
        <w:rPr>
          <w:rFonts w:ascii="Arial" w:hAnsi="Arial" w:cs="Arial"/>
        </w:rPr>
        <w:t>ommissioner approves it.</w:t>
      </w:r>
    </w:p>
    <w:p w:rsidR="00DF17A3" w:rsidRDefault="00DF17A3" w:rsidP="00506337">
      <w:pPr>
        <w:spacing w:after="0"/>
        <w:ind w:left="709" w:right="-187" w:hanging="567"/>
        <w:jc w:val="both"/>
        <w:rPr>
          <w:rFonts w:ascii="Arial" w:hAnsi="Arial" w:cs="Arial"/>
        </w:rPr>
      </w:pPr>
    </w:p>
    <w:p w:rsidR="00DF17A3" w:rsidRPr="00351417" w:rsidRDefault="005C6AF1" w:rsidP="00476D36">
      <w:pPr>
        <w:numPr>
          <w:ilvl w:val="0"/>
          <w:numId w:val="1"/>
        </w:numPr>
        <w:tabs>
          <w:tab w:val="left" w:pos="142"/>
        </w:tabs>
        <w:spacing w:after="0"/>
        <w:ind w:left="142" w:right="-188" w:hanging="426"/>
        <w:jc w:val="both"/>
        <w:rPr>
          <w:rFonts w:ascii="Arial" w:hAnsi="Arial" w:cs="Arial"/>
          <w:b/>
        </w:rPr>
      </w:pPr>
      <w:r>
        <w:rPr>
          <w:rFonts w:ascii="Arial" w:hAnsi="Arial" w:cs="Arial"/>
          <w:b/>
        </w:rPr>
        <w:t>CLAUSE</w:t>
      </w:r>
    </w:p>
    <w:p w:rsidR="00DF17A3" w:rsidRDefault="005C6AF1" w:rsidP="00DF17A3">
      <w:pPr>
        <w:spacing w:after="0" w:line="240" w:lineRule="auto"/>
        <w:ind w:left="142"/>
        <w:jc w:val="both"/>
        <w:rPr>
          <w:rFonts w:ascii="Arial" w:hAnsi="Arial" w:cs="Arial"/>
        </w:rPr>
      </w:pPr>
      <w:r>
        <w:rPr>
          <w:rFonts w:ascii="Arial" w:hAnsi="Arial" w:cs="Arial"/>
        </w:rPr>
        <w:t xml:space="preserve">All JLJCC Committee </w:t>
      </w:r>
      <w:ins w:id="512" w:author="Jayne" w:date="2015-11-25T06:13:00Z">
        <w:r w:rsidR="00AA5662">
          <w:rPr>
            <w:rFonts w:ascii="Arial" w:hAnsi="Arial" w:cs="Arial"/>
          </w:rPr>
          <w:t>M</w:t>
        </w:r>
      </w:ins>
      <w:del w:id="513" w:author="Jayne" w:date="2015-11-25T06:13:00Z">
        <w:r w:rsidDel="00AA5662">
          <w:rPr>
            <w:rFonts w:ascii="Arial" w:hAnsi="Arial" w:cs="Arial"/>
          </w:rPr>
          <w:delText>m</w:delText>
        </w:r>
      </w:del>
      <w:r>
        <w:rPr>
          <w:rFonts w:ascii="Arial" w:hAnsi="Arial" w:cs="Arial"/>
        </w:rPr>
        <w:t>embers</w:t>
      </w:r>
      <w:ins w:id="514" w:author="Jayne" w:date="2015-11-25T06:13:00Z">
        <w:r w:rsidR="00AA5662">
          <w:rPr>
            <w:rFonts w:ascii="Arial" w:hAnsi="Arial" w:cs="Arial"/>
          </w:rPr>
          <w:t xml:space="preserve"> (</w:t>
        </w:r>
      </w:ins>
      <w:del w:id="515" w:author="Jayne" w:date="2015-11-25T06:13:00Z">
        <w:r w:rsidDel="00AA5662">
          <w:rPr>
            <w:rFonts w:ascii="Arial" w:hAnsi="Arial" w:cs="Arial"/>
          </w:rPr>
          <w:delText xml:space="preserve">, </w:delText>
        </w:r>
      </w:del>
      <w:r>
        <w:rPr>
          <w:rFonts w:ascii="Arial" w:hAnsi="Arial" w:cs="Arial"/>
        </w:rPr>
        <w:t>Executive and General</w:t>
      </w:r>
      <w:ins w:id="516" w:author="Jayne" w:date="2015-11-25T06:13:00Z">
        <w:r w:rsidR="00AA5662">
          <w:rPr>
            <w:rFonts w:ascii="Arial" w:hAnsi="Arial" w:cs="Arial"/>
          </w:rPr>
          <w:t>)</w:t>
        </w:r>
      </w:ins>
      <w:r>
        <w:rPr>
          <w:rFonts w:ascii="Arial" w:hAnsi="Arial" w:cs="Arial"/>
        </w:rPr>
        <w:t xml:space="preserve"> must read, understand and sign a copy of the Constitution of JLJCC.  This must be completed at the first meeting of the new </w:t>
      </w:r>
      <w:ins w:id="517" w:author="Jayne" w:date="2015-11-25T06:13:00Z">
        <w:r w:rsidR="00010BB8">
          <w:rPr>
            <w:rFonts w:ascii="Arial" w:hAnsi="Arial" w:cs="Arial"/>
          </w:rPr>
          <w:t>C</w:t>
        </w:r>
      </w:ins>
      <w:del w:id="518" w:author="Jayne" w:date="2015-11-25T06:13:00Z">
        <w:r w:rsidDel="00010BB8">
          <w:rPr>
            <w:rFonts w:ascii="Arial" w:hAnsi="Arial" w:cs="Arial"/>
          </w:rPr>
          <w:delText>c</w:delText>
        </w:r>
      </w:del>
      <w:r>
        <w:rPr>
          <w:rFonts w:ascii="Arial" w:hAnsi="Arial" w:cs="Arial"/>
        </w:rPr>
        <w:t xml:space="preserve">ommittee </w:t>
      </w:r>
      <w:ins w:id="519" w:author="Jayne" w:date="2015-11-25T06:14:00Z">
        <w:r w:rsidR="00010BB8">
          <w:rPr>
            <w:rFonts w:ascii="Arial" w:hAnsi="Arial" w:cs="Arial"/>
          </w:rPr>
          <w:t>after the AGM each year, and the signed document be attached to the minutes for that meeting</w:t>
        </w:r>
      </w:ins>
      <w:del w:id="520" w:author="Jayne" w:date="2015-11-25T06:14:00Z">
        <w:r w:rsidDel="00010BB8">
          <w:rPr>
            <w:rFonts w:ascii="Arial" w:hAnsi="Arial" w:cs="Arial"/>
          </w:rPr>
          <w:delText>in July of each year</w:delText>
        </w:r>
      </w:del>
      <w:r>
        <w:rPr>
          <w:rFonts w:ascii="Arial" w:hAnsi="Arial" w:cs="Arial"/>
        </w:rPr>
        <w:t>.</w:t>
      </w:r>
    </w:p>
    <w:p w:rsidR="00DF17A3" w:rsidRDefault="00DF17A3" w:rsidP="00506337">
      <w:pPr>
        <w:spacing w:after="0"/>
        <w:ind w:left="709" w:right="-187" w:hanging="567"/>
        <w:jc w:val="both"/>
        <w:rPr>
          <w:rFonts w:ascii="Arial" w:hAnsi="Arial" w:cs="Arial"/>
        </w:rPr>
      </w:pPr>
    </w:p>
    <w:p w:rsidR="00C9708F" w:rsidRPr="00351417" w:rsidRDefault="00C9708F" w:rsidP="00476D36">
      <w:pPr>
        <w:numPr>
          <w:ilvl w:val="0"/>
          <w:numId w:val="1"/>
        </w:numPr>
        <w:tabs>
          <w:tab w:val="left" w:pos="142"/>
        </w:tabs>
        <w:spacing w:after="0"/>
        <w:ind w:left="142" w:right="-188" w:hanging="426"/>
        <w:jc w:val="both"/>
        <w:rPr>
          <w:rFonts w:ascii="Arial" w:hAnsi="Arial" w:cs="Arial"/>
          <w:b/>
        </w:rPr>
      </w:pPr>
      <w:r>
        <w:rPr>
          <w:rFonts w:ascii="Arial" w:hAnsi="Arial" w:cs="Arial"/>
          <w:b/>
        </w:rPr>
        <w:t>DISSOLUTION</w:t>
      </w:r>
    </w:p>
    <w:p w:rsidR="00C9708F" w:rsidRPr="00296CB6" w:rsidDel="00F11894" w:rsidRDefault="00C9708F" w:rsidP="00C9708F">
      <w:pPr>
        <w:spacing w:after="0" w:line="240" w:lineRule="auto"/>
        <w:ind w:left="142" w:right="-187"/>
        <w:jc w:val="both"/>
        <w:rPr>
          <w:del w:id="521" w:author="Jayne" w:date="2015-09-14T22:49:00Z"/>
          <w:rFonts w:ascii="Arial" w:hAnsi="Arial" w:cs="Arial"/>
        </w:rPr>
      </w:pPr>
      <w:r>
        <w:rPr>
          <w:rFonts w:ascii="Arial" w:hAnsi="Arial" w:cs="Arial"/>
        </w:rPr>
        <w:t xml:space="preserve">The JLJCC may be dissolved at any special meeting of the </w:t>
      </w:r>
      <w:del w:id="522" w:author="Jayne" w:date="2015-05-03T17:02:00Z">
        <w:r w:rsidDel="001B3CBF">
          <w:rPr>
            <w:rFonts w:ascii="Arial" w:hAnsi="Arial" w:cs="Arial"/>
          </w:rPr>
          <w:delText xml:space="preserve">club </w:delText>
        </w:r>
      </w:del>
      <w:ins w:id="523" w:author="Jayne" w:date="2015-05-03T17:02:00Z">
        <w:r w:rsidR="001B3CBF">
          <w:rPr>
            <w:rFonts w:ascii="Arial" w:hAnsi="Arial" w:cs="Arial"/>
          </w:rPr>
          <w:t xml:space="preserve">Club </w:t>
        </w:r>
      </w:ins>
      <w:r>
        <w:rPr>
          <w:rFonts w:ascii="Arial" w:hAnsi="Arial" w:cs="Arial"/>
        </w:rPr>
        <w:t xml:space="preserve">at which a quorum is present by the affirmative vote of 75% of the members present in person and voting.  Upon the dissolution of the JLJCC </w:t>
      </w:r>
      <w:ins w:id="524" w:author="Jayne" w:date="2015-11-24T06:38:00Z">
        <w:r w:rsidR="002E79E6">
          <w:rPr>
            <w:rFonts w:ascii="Arial" w:hAnsi="Arial" w:cs="Arial"/>
          </w:rPr>
          <w:t>if t</w:t>
        </w:r>
      </w:ins>
      <w:r>
        <w:rPr>
          <w:rFonts w:ascii="Arial" w:hAnsi="Arial" w:cs="Arial"/>
        </w:rPr>
        <w:t>here remains, after satisfaction of all it’s debts and liabilities, any property whatsoever the same shall not be paid or distributed among the members of the JLJCC but shall be transferred to the South West Metropolitan Junior Cricket Council.</w:t>
      </w:r>
    </w:p>
    <w:p w:rsidR="00F43399" w:rsidRPr="00975242" w:rsidRDefault="00F43399" w:rsidP="00F11894">
      <w:pPr>
        <w:spacing w:after="0" w:line="240" w:lineRule="auto"/>
        <w:ind w:left="142" w:right="-187"/>
        <w:jc w:val="both"/>
        <w:rPr>
          <w:rFonts w:ascii="Arial" w:hAnsi="Arial" w:cs="Arial"/>
        </w:rPr>
      </w:pPr>
    </w:p>
    <w:sectPr w:rsidR="00F43399" w:rsidRPr="00975242" w:rsidSect="006B3C43">
      <w:footerReference w:type="default" r:id="rId8"/>
      <w:pgSz w:w="11906" w:h="16838"/>
      <w:pgMar w:top="851" w:right="1440" w:bottom="426" w:left="1440" w:header="708" w:footer="30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064" w:rsidRDefault="00B60064" w:rsidP="004F072A">
      <w:pPr>
        <w:spacing w:after="0" w:line="240" w:lineRule="auto"/>
      </w:pPr>
      <w:r>
        <w:separator/>
      </w:r>
    </w:p>
  </w:endnote>
  <w:endnote w:type="continuationSeparator" w:id="0">
    <w:p w:rsidR="00B60064" w:rsidRDefault="00B60064" w:rsidP="004F0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525" w:author="MAYERS Kerry " w:date="2016-03-17T22:23:00Z"/>
  <w:sdt>
    <w:sdtPr>
      <w:rPr>
        <w:sz w:val="20"/>
      </w:rPr>
      <w:id w:val="280236832"/>
      <w:docPartObj>
        <w:docPartGallery w:val="Page Numbers (Bottom of Page)"/>
        <w:docPartUnique/>
      </w:docPartObj>
    </w:sdtPr>
    <w:sdtContent>
      <w:customXmlInsRangeEnd w:id="525"/>
      <w:customXmlInsRangeStart w:id="526" w:author="MAYERS Kerry " w:date="2016-03-17T22:23:00Z"/>
      <w:sdt>
        <w:sdtPr>
          <w:rPr>
            <w:sz w:val="20"/>
          </w:rPr>
          <w:id w:val="860082579"/>
          <w:docPartObj>
            <w:docPartGallery w:val="Page Numbers (Top of Page)"/>
            <w:docPartUnique/>
          </w:docPartObj>
        </w:sdtPr>
        <w:sdtContent>
          <w:customXmlInsRangeEnd w:id="526"/>
          <w:p w:rsidR="006B3C43" w:rsidRDefault="006B3C43" w:rsidP="006B3C43">
            <w:pPr>
              <w:pStyle w:val="Footer"/>
              <w:tabs>
                <w:tab w:val="left" w:pos="0"/>
              </w:tabs>
              <w:rPr>
                <w:ins w:id="527" w:author="MAYERS Kerry " w:date="2016-03-17T22:30:00Z"/>
                <w:sz w:val="20"/>
              </w:rPr>
            </w:pPr>
          </w:p>
          <w:p w:rsidR="006B3C43" w:rsidRPr="006B3C43" w:rsidRDefault="006B3C43" w:rsidP="006B3C43">
            <w:pPr>
              <w:pStyle w:val="Footer"/>
              <w:tabs>
                <w:tab w:val="left" w:pos="0"/>
              </w:tabs>
              <w:rPr>
                <w:ins w:id="528" w:author="MAYERS Kerry " w:date="2016-03-17T22:23:00Z"/>
                <w:sz w:val="20"/>
              </w:rPr>
            </w:pPr>
            <w:ins w:id="529" w:author="MAYERS Kerry " w:date="2016-03-17T22:26:00Z">
              <w:r w:rsidRPr="006B3C43">
                <w:rPr>
                  <w:sz w:val="20"/>
                </w:rPr>
                <w:t xml:space="preserve">Constitution of Jandakot Lakes Junior Cricket Club </w:t>
              </w:r>
              <w:r w:rsidRPr="006B3C43">
                <w:rPr>
                  <w:sz w:val="20"/>
                </w:rPr>
                <w:tab/>
              </w:r>
            </w:ins>
            <w:ins w:id="530" w:author="MAYERS Kerry " w:date="2016-03-17T22:28:00Z">
              <w:r w:rsidRPr="006B3C43">
                <w:rPr>
                  <w:sz w:val="20"/>
                </w:rPr>
                <w:t xml:space="preserve">- February </w:t>
              </w:r>
              <w:r w:rsidR="00226FD4">
                <w:rPr>
                  <w:sz w:val="20"/>
                </w:rPr>
                <w:t>201</w:t>
              </w:r>
            </w:ins>
            <w:ins w:id="531" w:author="MAYERS Kerry " w:date="2016-03-17T22:54:00Z">
              <w:r w:rsidR="00226FD4">
                <w:rPr>
                  <w:sz w:val="20"/>
                </w:rPr>
                <w:t>6</w:t>
              </w:r>
            </w:ins>
            <w:ins w:id="532" w:author="MAYERS Kerry " w:date="2016-03-17T22:26:00Z">
              <w:r w:rsidRPr="006B3C43">
                <w:rPr>
                  <w:sz w:val="20"/>
                </w:rPr>
                <w:tab/>
              </w:r>
            </w:ins>
            <w:ins w:id="533" w:author="MAYERS Kerry " w:date="2016-03-17T22:23:00Z">
              <w:r w:rsidRPr="006B3C43">
                <w:rPr>
                  <w:sz w:val="20"/>
                </w:rPr>
                <w:t xml:space="preserve">Page </w:t>
              </w:r>
              <w:r w:rsidRPr="006B3C43">
                <w:rPr>
                  <w:b/>
                  <w:bCs/>
                  <w:szCs w:val="24"/>
                </w:rPr>
                <w:fldChar w:fldCharType="begin"/>
              </w:r>
              <w:r w:rsidRPr="006B3C43">
                <w:rPr>
                  <w:b/>
                  <w:bCs/>
                  <w:sz w:val="20"/>
                </w:rPr>
                <w:instrText xml:space="preserve"> PAGE </w:instrText>
              </w:r>
              <w:r w:rsidRPr="006B3C43">
                <w:rPr>
                  <w:b/>
                  <w:bCs/>
                  <w:szCs w:val="24"/>
                </w:rPr>
                <w:fldChar w:fldCharType="separate"/>
              </w:r>
            </w:ins>
            <w:r w:rsidR="00EB300E">
              <w:rPr>
                <w:b/>
                <w:bCs/>
                <w:noProof/>
                <w:sz w:val="20"/>
              </w:rPr>
              <w:t>2</w:t>
            </w:r>
            <w:ins w:id="534" w:author="MAYERS Kerry " w:date="2016-03-17T22:23:00Z">
              <w:r w:rsidRPr="006B3C43">
                <w:rPr>
                  <w:b/>
                  <w:bCs/>
                  <w:szCs w:val="24"/>
                </w:rPr>
                <w:fldChar w:fldCharType="end"/>
              </w:r>
              <w:r w:rsidRPr="006B3C43">
                <w:rPr>
                  <w:sz w:val="20"/>
                </w:rPr>
                <w:t xml:space="preserve"> of </w:t>
              </w:r>
              <w:r w:rsidRPr="006B3C43">
                <w:rPr>
                  <w:b/>
                  <w:bCs/>
                  <w:szCs w:val="24"/>
                </w:rPr>
                <w:fldChar w:fldCharType="begin"/>
              </w:r>
              <w:r w:rsidRPr="006B3C43">
                <w:rPr>
                  <w:b/>
                  <w:bCs/>
                  <w:sz w:val="20"/>
                </w:rPr>
                <w:instrText xml:space="preserve"> NUMPAGES  </w:instrText>
              </w:r>
              <w:r w:rsidRPr="006B3C43">
                <w:rPr>
                  <w:b/>
                  <w:bCs/>
                  <w:szCs w:val="24"/>
                </w:rPr>
                <w:fldChar w:fldCharType="separate"/>
              </w:r>
            </w:ins>
            <w:r w:rsidR="00EB300E">
              <w:rPr>
                <w:b/>
                <w:bCs/>
                <w:noProof/>
                <w:sz w:val="20"/>
              </w:rPr>
              <w:t>8</w:t>
            </w:r>
            <w:ins w:id="535" w:author="MAYERS Kerry " w:date="2016-03-17T22:23:00Z">
              <w:r w:rsidRPr="006B3C43">
                <w:rPr>
                  <w:b/>
                  <w:bCs/>
                  <w:szCs w:val="24"/>
                </w:rPr>
                <w:fldChar w:fldCharType="end"/>
              </w:r>
            </w:ins>
          </w:p>
          <w:customXmlInsRangeStart w:id="536" w:author="MAYERS Kerry " w:date="2016-03-17T22:23:00Z"/>
        </w:sdtContent>
      </w:sdt>
      <w:customXmlInsRangeEnd w:id="536"/>
      <w:customXmlInsRangeStart w:id="537" w:author="MAYERS Kerry " w:date="2016-03-17T22:23:00Z"/>
    </w:sdtContent>
  </w:sdt>
  <w:customXmlInsRangeEnd w:id="537"/>
  <w:p w:rsidR="004F072A" w:rsidRDefault="004F07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064" w:rsidRDefault="00B60064" w:rsidP="004F072A">
      <w:pPr>
        <w:spacing w:after="0" w:line="240" w:lineRule="auto"/>
      </w:pPr>
      <w:r>
        <w:separator/>
      </w:r>
    </w:p>
  </w:footnote>
  <w:footnote w:type="continuationSeparator" w:id="0">
    <w:p w:rsidR="00B60064" w:rsidRDefault="00B60064" w:rsidP="004F0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14FD"/>
    <w:multiLevelType w:val="multilevel"/>
    <w:tmpl w:val="3966679A"/>
    <w:lvl w:ilvl="0">
      <w:start w:val="1"/>
      <w:numFmt w:val="decimal"/>
      <w:lvlText w:val="%1."/>
      <w:lvlJc w:val="left"/>
      <w:pPr>
        <w:ind w:left="720" w:hanging="360"/>
      </w:pPr>
      <w:rPr>
        <w:rFonts w:hint="default"/>
      </w:rPr>
    </w:lvl>
    <w:lvl w:ilvl="1">
      <w:start w:val="2"/>
      <w:numFmt w:val="decimal"/>
      <w:isLgl/>
      <w:lvlText w:val="%1.%2"/>
      <w:lvlJc w:val="left"/>
      <w:pPr>
        <w:ind w:left="2629" w:hanging="360"/>
      </w:pPr>
      <w:rPr>
        <w:rFonts w:hint="default"/>
        <w:b/>
      </w:rPr>
    </w:lvl>
    <w:lvl w:ilvl="2">
      <w:start w:val="1"/>
      <w:numFmt w:val="decimal"/>
      <w:isLgl/>
      <w:lvlText w:val="%1.%2.%3"/>
      <w:lvlJc w:val="left"/>
      <w:pPr>
        <w:ind w:left="4622" w:hanging="720"/>
      </w:pPr>
      <w:rPr>
        <w:rFonts w:hint="default"/>
      </w:rPr>
    </w:lvl>
    <w:lvl w:ilvl="3">
      <w:start w:val="1"/>
      <w:numFmt w:val="decimal"/>
      <w:isLgl/>
      <w:lvlText w:val="%1.%2.%3.%4"/>
      <w:lvlJc w:val="left"/>
      <w:pPr>
        <w:ind w:left="6393" w:hanging="720"/>
      </w:pPr>
      <w:rPr>
        <w:rFonts w:hint="default"/>
      </w:rPr>
    </w:lvl>
    <w:lvl w:ilvl="4">
      <w:start w:val="1"/>
      <w:numFmt w:val="decimal"/>
      <w:isLgl/>
      <w:lvlText w:val="%1.%2.%3.%4.%5"/>
      <w:lvlJc w:val="left"/>
      <w:pPr>
        <w:ind w:left="8524" w:hanging="1080"/>
      </w:pPr>
      <w:rPr>
        <w:rFonts w:hint="default"/>
      </w:rPr>
    </w:lvl>
    <w:lvl w:ilvl="5">
      <w:start w:val="1"/>
      <w:numFmt w:val="decimal"/>
      <w:isLgl/>
      <w:lvlText w:val="%1.%2.%3.%4.%5.%6"/>
      <w:lvlJc w:val="left"/>
      <w:pPr>
        <w:ind w:left="10295" w:hanging="1080"/>
      </w:pPr>
      <w:rPr>
        <w:rFonts w:hint="default"/>
      </w:rPr>
    </w:lvl>
    <w:lvl w:ilvl="6">
      <w:start w:val="1"/>
      <w:numFmt w:val="decimal"/>
      <w:isLgl/>
      <w:lvlText w:val="%1.%2.%3.%4.%5.%6.%7"/>
      <w:lvlJc w:val="left"/>
      <w:pPr>
        <w:ind w:left="12426" w:hanging="1440"/>
      </w:pPr>
      <w:rPr>
        <w:rFonts w:hint="default"/>
      </w:rPr>
    </w:lvl>
    <w:lvl w:ilvl="7">
      <w:start w:val="1"/>
      <w:numFmt w:val="decimal"/>
      <w:isLgl/>
      <w:lvlText w:val="%1.%2.%3.%4.%5.%6.%7.%8"/>
      <w:lvlJc w:val="left"/>
      <w:pPr>
        <w:ind w:left="14197" w:hanging="1440"/>
      </w:pPr>
      <w:rPr>
        <w:rFonts w:hint="default"/>
      </w:rPr>
    </w:lvl>
    <w:lvl w:ilvl="8">
      <w:start w:val="1"/>
      <w:numFmt w:val="decimal"/>
      <w:isLgl/>
      <w:lvlText w:val="%1.%2.%3.%4.%5.%6.%7.%8.%9"/>
      <w:lvlJc w:val="left"/>
      <w:pPr>
        <w:ind w:left="16328" w:hanging="1800"/>
      </w:pPr>
      <w:rPr>
        <w:rFonts w:hint="default"/>
      </w:rPr>
    </w:lvl>
  </w:abstractNum>
  <w:abstractNum w:abstractNumId="1">
    <w:nsid w:val="458E2300"/>
    <w:multiLevelType w:val="multilevel"/>
    <w:tmpl w:val="DDBABE6E"/>
    <w:lvl w:ilvl="0">
      <w:start w:val="7"/>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
    <w:nsid w:val="65536A8F"/>
    <w:multiLevelType w:val="multilevel"/>
    <w:tmpl w:val="F90CC9E2"/>
    <w:lvl w:ilvl="0">
      <w:start w:val="5"/>
      <w:numFmt w:val="decimal"/>
      <w:lvlText w:val="%1"/>
      <w:lvlJc w:val="left"/>
      <w:pPr>
        <w:ind w:left="360" w:hanging="360"/>
      </w:pPr>
      <w:rPr>
        <w:rFonts w:hint="default"/>
        <w:b w:val="0"/>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rPr>
    </w:lvl>
    <w:lvl w:ilvl="3">
      <w:start w:val="1"/>
      <w:numFmt w:val="decimal"/>
      <w:lvlText w:val="%1.%2.%3.%4"/>
      <w:lvlJc w:val="left"/>
      <w:pPr>
        <w:ind w:left="1146" w:hanging="720"/>
      </w:pPr>
      <w:rPr>
        <w:rFonts w:hint="default"/>
        <w:b w:val="0"/>
      </w:rPr>
    </w:lvl>
    <w:lvl w:ilvl="4">
      <w:start w:val="1"/>
      <w:numFmt w:val="decimal"/>
      <w:lvlText w:val="%1.%2.%3.%4.%5"/>
      <w:lvlJc w:val="left"/>
      <w:pPr>
        <w:ind w:left="1648" w:hanging="1080"/>
      </w:pPr>
      <w:rPr>
        <w:rFonts w:hint="default"/>
        <w:b w:val="0"/>
      </w:rPr>
    </w:lvl>
    <w:lvl w:ilvl="5">
      <w:start w:val="1"/>
      <w:numFmt w:val="decimal"/>
      <w:lvlText w:val="%1.%2.%3.%4.%5.%6"/>
      <w:lvlJc w:val="left"/>
      <w:pPr>
        <w:ind w:left="1790" w:hanging="1080"/>
      </w:pPr>
      <w:rPr>
        <w:rFonts w:hint="default"/>
        <w:b w:val="0"/>
      </w:rPr>
    </w:lvl>
    <w:lvl w:ilvl="6">
      <w:start w:val="1"/>
      <w:numFmt w:val="decimal"/>
      <w:lvlText w:val="%1.%2.%3.%4.%5.%6.%7"/>
      <w:lvlJc w:val="left"/>
      <w:pPr>
        <w:ind w:left="2292" w:hanging="1440"/>
      </w:pPr>
      <w:rPr>
        <w:rFonts w:hint="default"/>
        <w:b w:val="0"/>
      </w:rPr>
    </w:lvl>
    <w:lvl w:ilvl="7">
      <w:start w:val="1"/>
      <w:numFmt w:val="decimal"/>
      <w:lvlText w:val="%1.%2.%3.%4.%5.%6.%7.%8"/>
      <w:lvlJc w:val="left"/>
      <w:pPr>
        <w:ind w:left="2434" w:hanging="1440"/>
      </w:pPr>
      <w:rPr>
        <w:rFonts w:hint="default"/>
        <w:b w:val="0"/>
      </w:rPr>
    </w:lvl>
    <w:lvl w:ilvl="8">
      <w:start w:val="1"/>
      <w:numFmt w:val="decimal"/>
      <w:lvlText w:val="%1.%2.%3.%4.%5.%6.%7.%8.%9"/>
      <w:lvlJc w:val="left"/>
      <w:pPr>
        <w:ind w:left="2936" w:hanging="1800"/>
      </w:pPr>
      <w:rPr>
        <w:rFonts w:hint="default"/>
        <w:b w:val="0"/>
      </w:rPr>
    </w:lvl>
  </w:abstractNum>
  <w:abstractNum w:abstractNumId="3">
    <w:nsid w:val="70F372CE"/>
    <w:multiLevelType w:val="multilevel"/>
    <w:tmpl w:val="1F987DAA"/>
    <w:lvl w:ilvl="0">
      <w:start w:val="7"/>
      <w:numFmt w:val="decimal"/>
      <w:lvlText w:val="%1"/>
      <w:lvlJc w:val="left"/>
      <w:pPr>
        <w:ind w:left="480" w:hanging="480"/>
      </w:pPr>
      <w:rPr>
        <w:rFonts w:hint="default"/>
        <w:b/>
      </w:rPr>
    </w:lvl>
    <w:lvl w:ilvl="1">
      <w:start w:val="1"/>
      <w:numFmt w:val="decimal"/>
      <w:lvlText w:val="%1.%2"/>
      <w:lvlJc w:val="left"/>
      <w:pPr>
        <w:ind w:left="551" w:hanging="480"/>
      </w:pPr>
      <w:rPr>
        <w:rFonts w:hint="default"/>
        <w:b w:val="0"/>
      </w:rPr>
    </w:lvl>
    <w:lvl w:ilvl="2">
      <w:start w:val="2"/>
      <w:numFmt w:val="decimal"/>
      <w:lvlText w:val="%1.%2.%3"/>
      <w:lvlJc w:val="left"/>
      <w:pPr>
        <w:ind w:left="862" w:hanging="720"/>
      </w:pPr>
      <w:rPr>
        <w:rFonts w:hint="default"/>
        <w:b w:val="0"/>
      </w:rPr>
    </w:lvl>
    <w:lvl w:ilvl="3">
      <w:start w:val="1"/>
      <w:numFmt w:val="decimal"/>
      <w:lvlText w:val="%1.%2.%3.%4"/>
      <w:lvlJc w:val="left"/>
      <w:pPr>
        <w:ind w:left="933" w:hanging="720"/>
      </w:pPr>
      <w:rPr>
        <w:rFonts w:hint="default"/>
        <w:b w:val="0"/>
      </w:rPr>
    </w:lvl>
    <w:lvl w:ilvl="4">
      <w:start w:val="1"/>
      <w:numFmt w:val="decimal"/>
      <w:lvlText w:val="%1.%2.%3.%4.%5"/>
      <w:lvlJc w:val="left"/>
      <w:pPr>
        <w:ind w:left="1364" w:hanging="1080"/>
      </w:pPr>
      <w:rPr>
        <w:rFonts w:hint="default"/>
        <w:b w:val="0"/>
      </w:rPr>
    </w:lvl>
    <w:lvl w:ilvl="5">
      <w:start w:val="1"/>
      <w:numFmt w:val="decimal"/>
      <w:lvlText w:val="%1.%2.%3.%4.%5.%6"/>
      <w:lvlJc w:val="left"/>
      <w:pPr>
        <w:ind w:left="1435" w:hanging="1080"/>
      </w:pPr>
      <w:rPr>
        <w:rFonts w:hint="default"/>
        <w:b w:val="0"/>
      </w:rPr>
    </w:lvl>
    <w:lvl w:ilvl="6">
      <w:start w:val="1"/>
      <w:numFmt w:val="decimal"/>
      <w:lvlText w:val="%1.%2.%3.%4.%5.%6.%7"/>
      <w:lvlJc w:val="left"/>
      <w:pPr>
        <w:ind w:left="1866" w:hanging="1440"/>
      </w:pPr>
      <w:rPr>
        <w:rFonts w:hint="default"/>
        <w:b w:val="0"/>
      </w:rPr>
    </w:lvl>
    <w:lvl w:ilvl="7">
      <w:start w:val="1"/>
      <w:numFmt w:val="decimal"/>
      <w:lvlText w:val="%1.%2.%3.%4.%5.%6.%7.%8"/>
      <w:lvlJc w:val="left"/>
      <w:pPr>
        <w:ind w:left="1937" w:hanging="1440"/>
      </w:pPr>
      <w:rPr>
        <w:rFonts w:hint="default"/>
        <w:b w:val="0"/>
      </w:rPr>
    </w:lvl>
    <w:lvl w:ilvl="8">
      <w:start w:val="1"/>
      <w:numFmt w:val="decimal"/>
      <w:lvlText w:val="%1.%2.%3.%4.%5.%6.%7.%8.%9"/>
      <w:lvlJc w:val="left"/>
      <w:pPr>
        <w:ind w:left="2368" w:hanging="1800"/>
      </w:pPr>
      <w:rPr>
        <w:rFonts w:hint="default"/>
        <w:b w:val="0"/>
      </w:rPr>
    </w:lvl>
  </w:abstractNum>
  <w:abstractNum w:abstractNumId="4">
    <w:nsid w:val="78924FF5"/>
    <w:multiLevelType w:val="multilevel"/>
    <w:tmpl w:val="7EC4C12A"/>
    <w:lvl w:ilvl="0">
      <w:start w:val="5"/>
      <w:numFmt w:val="decimal"/>
      <w:lvlText w:val="%1"/>
      <w:lvlJc w:val="left"/>
      <w:pPr>
        <w:ind w:left="360" w:hanging="360"/>
      </w:pPr>
      <w:rPr>
        <w:rFonts w:hint="default"/>
      </w:rPr>
    </w:lvl>
    <w:lvl w:ilvl="1">
      <w:start w:val="3"/>
      <w:numFmt w:val="decimal"/>
      <w:lvlText w:val="%1.%2"/>
      <w:lvlJc w:val="left"/>
      <w:pPr>
        <w:ind w:left="502"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visionView w:markup="0"/>
  <w:trackRevisions/>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DD"/>
    <w:rsid w:val="00010BB8"/>
    <w:rsid w:val="00037D3D"/>
    <w:rsid w:val="00046350"/>
    <w:rsid w:val="00053C7C"/>
    <w:rsid w:val="00055B22"/>
    <w:rsid w:val="00060A3B"/>
    <w:rsid w:val="00063841"/>
    <w:rsid w:val="00070A5D"/>
    <w:rsid w:val="000876E3"/>
    <w:rsid w:val="000A6E96"/>
    <w:rsid w:val="000B3D17"/>
    <w:rsid w:val="000B7D8D"/>
    <w:rsid w:val="000E342A"/>
    <w:rsid w:val="00112E23"/>
    <w:rsid w:val="0011715F"/>
    <w:rsid w:val="00117BDD"/>
    <w:rsid w:val="00134078"/>
    <w:rsid w:val="00161855"/>
    <w:rsid w:val="001B3CBF"/>
    <w:rsid w:val="001C5516"/>
    <w:rsid w:val="001D6FA1"/>
    <w:rsid w:val="002003F2"/>
    <w:rsid w:val="00226FD4"/>
    <w:rsid w:val="00237DC0"/>
    <w:rsid w:val="002421D2"/>
    <w:rsid w:val="00267D77"/>
    <w:rsid w:val="00296CB6"/>
    <w:rsid w:val="002D15B5"/>
    <w:rsid w:val="002D66B1"/>
    <w:rsid w:val="002E79E6"/>
    <w:rsid w:val="003015A5"/>
    <w:rsid w:val="00307522"/>
    <w:rsid w:val="0031066C"/>
    <w:rsid w:val="00313B48"/>
    <w:rsid w:val="003157F2"/>
    <w:rsid w:val="00332C96"/>
    <w:rsid w:val="00333715"/>
    <w:rsid w:val="00334662"/>
    <w:rsid w:val="0033755F"/>
    <w:rsid w:val="003479AA"/>
    <w:rsid w:val="00351417"/>
    <w:rsid w:val="0038233E"/>
    <w:rsid w:val="00395EE4"/>
    <w:rsid w:val="003A4A4D"/>
    <w:rsid w:val="003C009F"/>
    <w:rsid w:val="003D0494"/>
    <w:rsid w:val="003E64FE"/>
    <w:rsid w:val="00405A62"/>
    <w:rsid w:val="00420F3C"/>
    <w:rsid w:val="00437FE1"/>
    <w:rsid w:val="0044111E"/>
    <w:rsid w:val="0047461D"/>
    <w:rsid w:val="00476BFF"/>
    <w:rsid w:val="00476D36"/>
    <w:rsid w:val="0048563D"/>
    <w:rsid w:val="004941FF"/>
    <w:rsid w:val="004A53A0"/>
    <w:rsid w:val="004B51BC"/>
    <w:rsid w:val="004F072A"/>
    <w:rsid w:val="00506337"/>
    <w:rsid w:val="005373B0"/>
    <w:rsid w:val="005542FD"/>
    <w:rsid w:val="0055444D"/>
    <w:rsid w:val="005972CF"/>
    <w:rsid w:val="005C6AF1"/>
    <w:rsid w:val="005D0083"/>
    <w:rsid w:val="005D48F7"/>
    <w:rsid w:val="00607FC4"/>
    <w:rsid w:val="00655BFA"/>
    <w:rsid w:val="00666797"/>
    <w:rsid w:val="006721C7"/>
    <w:rsid w:val="00685DB7"/>
    <w:rsid w:val="006B3C43"/>
    <w:rsid w:val="006C0BC7"/>
    <w:rsid w:val="006C4A96"/>
    <w:rsid w:val="00701E36"/>
    <w:rsid w:val="00703E9D"/>
    <w:rsid w:val="0071447A"/>
    <w:rsid w:val="0074240A"/>
    <w:rsid w:val="00762E5C"/>
    <w:rsid w:val="00775356"/>
    <w:rsid w:val="00796C05"/>
    <w:rsid w:val="007B26A9"/>
    <w:rsid w:val="007F6EB9"/>
    <w:rsid w:val="0080144F"/>
    <w:rsid w:val="0084588D"/>
    <w:rsid w:val="00857946"/>
    <w:rsid w:val="008A0458"/>
    <w:rsid w:val="008A5D69"/>
    <w:rsid w:val="008B79A0"/>
    <w:rsid w:val="008E568A"/>
    <w:rsid w:val="008F421C"/>
    <w:rsid w:val="009036EF"/>
    <w:rsid w:val="00916CFF"/>
    <w:rsid w:val="00933D44"/>
    <w:rsid w:val="00970636"/>
    <w:rsid w:val="0097494D"/>
    <w:rsid w:val="00975242"/>
    <w:rsid w:val="00995192"/>
    <w:rsid w:val="00996665"/>
    <w:rsid w:val="009A7F77"/>
    <w:rsid w:val="009C4EDC"/>
    <w:rsid w:val="00A03E96"/>
    <w:rsid w:val="00A13AA3"/>
    <w:rsid w:val="00A60BF5"/>
    <w:rsid w:val="00A73714"/>
    <w:rsid w:val="00A834B1"/>
    <w:rsid w:val="00AA5662"/>
    <w:rsid w:val="00AB4E26"/>
    <w:rsid w:val="00B010DC"/>
    <w:rsid w:val="00B06247"/>
    <w:rsid w:val="00B071B2"/>
    <w:rsid w:val="00B14B2D"/>
    <w:rsid w:val="00B23DAE"/>
    <w:rsid w:val="00B403CB"/>
    <w:rsid w:val="00B60064"/>
    <w:rsid w:val="00B74671"/>
    <w:rsid w:val="00B77B22"/>
    <w:rsid w:val="00B900D0"/>
    <w:rsid w:val="00BA442C"/>
    <w:rsid w:val="00BD4C07"/>
    <w:rsid w:val="00BD707B"/>
    <w:rsid w:val="00C03171"/>
    <w:rsid w:val="00C07130"/>
    <w:rsid w:val="00C44E17"/>
    <w:rsid w:val="00C64EA8"/>
    <w:rsid w:val="00C86419"/>
    <w:rsid w:val="00C95B6A"/>
    <w:rsid w:val="00C9708F"/>
    <w:rsid w:val="00CB40A7"/>
    <w:rsid w:val="00CC01B7"/>
    <w:rsid w:val="00CC0F8E"/>
    <w:rsid w:val="00CD11E1"/>
    <w:rsid w:val="00CF21F7"/>
    <w:rsid w:val="00D200D3"/>
    <w:rsid w:val="00D31A5A"/>
    <w:rsid w:val="00D31C65"/>
    <w:rsid w:val="00D356B7"/>
    <w:rsid w:val="00D54347"/>
    <w:rsid w:val="00D60F21"/>
    <w:rsid w:val="00D720E1"/>
    <w:rsid w:val="00D81056"/>
    <w:rsid w:val="00DA28A9"/>
    <w:rsid w:val="00DB6393"/>
    <w:rsid w:val="00DC7C87"/>
    <w:rsid w:val="00DD6626"/>
    <w:rsid w:val="00DE6EBC"/>
    <w:rsid w:val="00DF17A3"/>
    <w:rsid w:val="00E119BE"/>
    <w:rsid w:val="00E33254"/>
    <w:rsid w:val="00E342D8"/>
    <w:rsid w:val="00E45EAB"/>
    <w:rsid w:val="00E51CC9"/>
    <w:rsid w:val="00E72197"/>
    <w:rsid w:val="00EB300E"/>
    <w:rsid w:val="00EC2272"/>
    <w:rsid w:val="00EF74EF"/>
    <w:rsid w:val="00F00B08"/>
    <w:rsid w:val="00F0668A"/>
    <w:rsid w:val="00F11894"/>
    <w:rsid w:val="00F177EB"/>
    <w:rsid w:val="00F34028"/>
    <w:rsid w:val="00F43399"/>
    <w:rsid w:val="00F650C3"/>
    <w:rsid w:val="00F76F5C"/>
    <w:rsid w:val="00F87810"/>
    <w:rsid w:val="00FA5475"/>
    <w:rsid w:val="00FC3208"/>
    <w:rsid w:val="00FE04D0"/>
    <w:rsid w:val="00FE67D4"/>
    <w:rsid w:val="00FF1808"/>
    <w:rsid w:val="00FF19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C7"/>
    <w:pPr>
      <w:ind w:left="720"/>
    </w:pPr>
  </w:style>
  <w:style w:type="paragraph" w:styleId="Revision">
    <w:name w:val="Revision"/>
    <w:hidden/>
    <w:uiPriority w:val="99"/>
    <w:semiHidden/>
    <w:rsid w:val="00F87810"/>
    <w:rPr>
      <w:sz w:val="22"/>
      <w:szCs w:val="22"/>
      <w:lang w:eastAsia="en-US"/>
    </w:rPr>
  </w:style>
  <w:style w:type="paragraph" w:styleId="BalloonText">
    <w:name w:val="Balloon Text"/>
    <w:basedOn w:val="Normal"/>
    <w:link w:val="BalloonTextChar"/>
    <w:uiPriority w:val="99"/>
    <w:semiHidden/>
    <w:unhideWhenUsed/>
    <w:rsid w:val="00F878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7810"/>
    <w:rPr>
      <w:rFonts w:ascii="Tahoma" w:hAnsi="Tahoma" w:cs="Tahoma"/>
      <w:sz w:val="16"/>
      <w:szCs w:val="16"/>
      <w:lang w:eastAsia="en-US"/>
    </w:rPr>
  </w:style>
  <w:style w:type="paragraph" w:styleId="Header">
    <w:name w:val="header"/>
    <w:basedOn w:val="Normal"/>
    <w:link w:val="HeaderChar"/>
    <w:uiPriority w:val="99"/>
    <w:unhideWhenUsed/>
    <w:rsid w:val="004F0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72A"/>
    <w:rPr>
      <w:sz w:val="22"/>
      <w:szCs w:val="22"/>
      <w:lang w:eastAsia="en-US"/>
    </w:rPr>
  </w:style>
  <w:style w:type="paragraph" w:styleId="Footer">
    <w:name w:val="footer"/>
    <w:basedOn w:val="Normal"/>
    <w:link w:val="FooterChar"/>
    <w:uiPriority w:val="99"/>
    <w:unhideWhenUsed/>
    <w:rsid w:val="004F0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72A"/>
    <w:rPr>
      <w:sz w:val="22"/>
      <w:szCs w:val="22"/>
      <w:lang w:eastAsia="en-US"/>
    </w:rPr>
  </w:style>
  <w:style w:type="paragraph" w:customStyle="1" w:styleId="Default">
    <w:name w:val="Default"/>
    <w:basedOn w:val="Normal"/>
    <w:uiPriority w:val="99"/>
    <w:rsid w:val="003A4A4D"/>
    <w:pPr>
      <w:autoSpaceDE w:val="0"/>
      <w:autoSpaceDN w:val="0"/>
      <w:spacing w:after="0" w:line="240" w:lineRule="auto"/>
    </w:pPr>
    <w:rPr>
      <w:rFonts w:ascii="Arial" w:eastAsia="Times New Roman"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C7"/>
    <w:pPr>
      <w:ind w:left="720"/>
    </w:pPr>
  </w:style>
  <w:style w:type="paragraph" w:styleId="Revision">
    <w:name w:val="Revision"/>
    <w:hidden/>
    <w:uiPriority w:val="99"/>
    <w:semiHidden/>
    <w:rsid w:val="00F87810"/>
    <w:rPr>
      <w:sz w:val="22"/>
      <w:szCs w:val="22"/>
      <w:lang w:eastAsia="en-US"/>
    </w:rPr>
  </w:style>
  <w:style w:type="paragraph" w:styleId="BalloonText">
    <w:name w:val="Balloon Text"/>
    <w:basedOn w:val="Normal"/>
    <w:link w:val="BalloonTextChar"/>
    <w:uiPriority w:val="99"/>
    <w:semiHidden/>
    <w:unhideWhenUsed/>
    <w:rsid w:val="00F8781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7810"/>
    <w:rPr>
      <w:rFonts w:ascii="Tahoma" w:hAnsi="Tahoma" w:cs="Tahoma"/>
      <w:sz w:val="16"/>
      <w:szCs w:val="16"/>
      <w:lang w:eastAsia="en-US"/>
    </w:rPr>
  </w:style>
  <w:style w:type="paragraph" w:styleId="Header">
    <w:name w:val="header"/>
    <w:basedOn w:val="Normal"/>
    <w:link w:val="HeaderChar"/>
    <w:uiPriority w:val="99"/>
    <w:unhideWhenUsed/>
    <w:rsid w:val="004F0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72A"/>
    <w:rPr>
      <w:sz w:val="22"/>
      <w:szCs w:val="22"/>
      <w:lang w:eastAsia="en-US"/>
    </w:rPr>
  </w:style>
  <w:style w:type="paragraph" w:styleId="Footer">
    <w:name w:val="footer"/>
    <w:basedOn w:val="Normal"/>
    <w:link w:val="FooterChar"/>
    <w:uiPriority w:val="99"/>
    <w:unhideWhenUsed/>
    <w:rsid w:val="004F0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72A"/>
    <w:rPr>
      <w:sz w:val="22"/>
      <w:szCs w:val="22"/>
      <w:lang w:eastAsia="en-US"/>
    </w:rPr>
  </w:style>
  <w:style w:type="paragraph" w:customStyle="1" w:styleId="Default">
    <w:name w:val="Default"/>
    <w:basedOn w:val="Normal"/>
    <w:uiPriority w:val="99"/>
    <w:rsid w:val="003A4A4D"/>
    <w:pPr>
      <w:autoSpaceDE w:val="0"/>
      <w:autoSpaceDN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85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Jayne</dc:creator>
  <cp:lastModifiedBy>MAYERS Kerry </cp:lastModifiedBy>
  <cp:revision>2</cp:revision>
  <cp:lastPrinted>2016-03-17T16:23:00Z</cp:lastPrinted>
  <dcterms:created xsi:type="dcterms:W3CDTF">2016-03-17T16:25:00Z</dcterms:created>
  <dcterms:modified xsi:type="dcterms:W3CDTF">2016-03-17T16:25:00Z</dcterms:modified>
</cp:coreProperties>
</file>